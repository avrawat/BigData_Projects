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Video Time for Students - 1 hour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0) HBASE is a NoSQL database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A) What is NOSQL and Why No SQL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Discussing what is SQL and data model used for SQL(RDBMS)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Why popularity of SQL started to decline or for which use cases SQL databases were incompetent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Hadoop/HDFS solved some of the challenges faced in SQL. But introduced new challenges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is a NoSQL database and how it solved the SQL and HDFS-related challenges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19"/>
          <w:szCs w:val="19"/>
          <w:u w:val="single"/>
        </w:rPr>
      </w:pPr>
      <w:r w:rsidDel="00000000" w:rsidR="00000000" w:rsidRPr="00000000">
        <w:rPr>
          <w:color w:val="222222"/>
          <w:sz w:val="19"/>
          <w:szCs w:val="19"/>
          <w:u w:val="single"/>
          <w:rtl w:val="0"/>
        </w:rPr>
        <w:t xml:space="preserve">Consider to add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See if you can find a case-study that highlights the above path (Ericsson-case study)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Where NOSQL is used?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Some useful links for this topic is :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19"/>
          <w:szCs w:val="19"/>
        </w:rPr>
      </w:pP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https://datajobs.com/what-is-hadoop-and-nosq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l 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19"/>
          <w:szCs w:val="19"/>
        </w:rPr>
      </w:pPr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https://mapr.com/blog/hadoop-vs-nosql-whiteboard-walkthrough/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B) CAP Theorem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Discussing what is CAP theorem - Consistency, Availability, Partition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Differentiate RDBMS and NoSQL using CAP theorem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19"/>
          <w:szCs w:val="19"/>
        </w:rPr>
      </w:pPr>
      <w:ins w:author="onkar shaligram" w:id="0" w:date="2018-01-03T13:11:00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For ATM - Consistency is more critical while on social media, availability is more important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Shankaran Karthikeyan had discussed about NoSql and CAP theorem in his video so</w:t>
      </w:r>
      <w:commentRangeStart w:id="0"/>
      <w:r w:rsidDel="00000000" w:rsidR="00000000" w:rsidRPr="00000000">
        <w:rPr>
          <w:color w:val="222222"/>
          <w:sz w:val="19"/>
          <w:szCs w:val="19"/>
          <w:rtl w:val="0"/>
        </w:rPr>
        <w:t xml:space="preserve"> we can use that  </w:t>
      </w:r>
      <w:ins w:author="onkar shaligram" w:id="1" w:date="2018-01-03T13:13:57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- Us</w: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e content from Shankaran’s video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C) Introduction to HBase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Some real life industry applications where Hbase is used. Twitter? </w:t>
      </w:r>
      <w:ins w:author="onkar shaligram" w:id="2" w:date="2018-01-03T13:27:45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 - add relevant links which can work as additional links to students</w:t>
        </w:r>
      </w:ins>
      <w:r w:rsidDel="00000000" w:rsidR="00000000" w:rsidRPr="00000000">
        <w:rPr>
          <w:color w:val="222222"/>
          <w:sz w:val="19"/>
          <w:szCs w:val="19"/>
          <w:rtl w:val="0"/>
        </w:rPr>
        <w:t xml:space="preserve"> (source)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History of Hbase.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Who developed it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Like inspired by Google’s Big Table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Features of Hbase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Stores data column-wise</w:t>
      </w:r>
      <w:ins w:author="onkar shaligram" w:id="3" w:date="2018-01-03T13:26:08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 -- give as additional readings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Stores data using a Key-value manner; data retrieval is fast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Used to store and retrieve data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Hbase is fault tolerant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Any more features - offer links for students to read.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Row storage vs columnar storage -</w:t>
      </w:r>
      <w:r w:rsidDel="00000000" w:rsidR="00000000" w:rsidRPr="00000000">
        <w:rPr>
          <w:b w:val="1"/>
          <w:i w:val="1"/>
          <w:color w:val="222222"/>
          <w:sz w:val="19"/>
          <w:szCs w:val="19"/>
          <w:u w:val="single"/>
          <w:rtl w:val="0"/>
        </w:rPr>
        <w:t xml:space="preserve"> </w:t>
      </w:r>
      <w:commentRangeStart w:id="1"/>
      <w:r w:rsidDel="00000000" w:rsidR="00000000" w:rsidRPr="00000000">
        <w:rPr>
          <w:b w:val="1"/>
          <w:i w:val="1"/>
          <w:color w:val="222222"/>
          <w:sz w:val="19"/>
          <w:szCs w:val="19"/>
          <w:u w:val="single"/>
          <w:rtl w:val="0"/>
        </w:rPr>
        <w:t xml:space="preserve">Siddharth does this as an SME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19"/>
          <w:szCs w:val="19"/>
        </w:rPr>
      </w:pPr>
      <w:hyperlink r:id="rId9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https://www.ericsson.com/research-blog/horizontal-scalability-hbase/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D) Data Model Used in Hbase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Discuss how data is stored in Hbase. The answer is table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How is the table for Hbase different from SQL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In the table talk about rowkey, column family, column qualifiers etc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Show a lot of examples here and quizzes here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Schema related differences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F) </w:t>
      </w: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Common Operations performed on a HBase table (25% of student time on this section)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Install Hbase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940" w:hanging="360"/>
        <w:contextualSpacing w:val="1"/>
        <w:rPr>
          <w:ins w:author="onkar shaligram" w:id="4" w:date="2018-01-03T13:37:58Z"/>
        </w:rPr>
      </w:pPr>
      <w:commentRangeStart w:id="2"/>
      <w:r w:rsidDel="00000000" w:rsidR="00000000" w:rsidRPr="00000000">
        <w:rPr>
          <w:color w:val="222222"/>
          <w:sz w:val="19"/>
          <w:szCs w:val="19"/>
          <w:rtl w:val="0"/>
        </w:rPr>
        <w:t xml:space="preserve">Discuss some importan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t commands or operations which can be performed on a HBase table</w:t>
      </w:r>
      <w:ins w:author="onkar shaligram" w:id="4" w:date="2018-01-03T13:37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contextualSpacing w:val="1"/>
        <w:rPr>
          <w:ins w:author="onkar shaligram" w:id="4" w:date="2018-01-03T13:37:58Z"/>
          <w:color w:val="222222"/>
          <w:sz w:val="19"/>
          <w:szCs w:val="19"/>
          <w:u w:val="none"/>
        </w:rPr>
      </w:pPr>
      <w:ins w:author="onkar shaligram" w:id="4" w:date="2018-01-03T13:37:58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Create table - create</w:t>
        </w:r>
      </w:ins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contextualSpacing w:val="1"/>
        <w:rPr>
          <w:ins w:author="onkar shaligram" w:id="4" w:date="2018-01-03T13:37:58Z"/>
          <w:color w:val="222222"/>
          <w:sz w:val="19"/>
          <w:szCs w:val="19"/>
          <w:u w:val="none"/>
        </w:rPr>
      </w:pPr>
      <w:ins w:author="onkar shaligram" w:id="4" w:date="2018-01-03T13:37:58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Insert data - put</w:t>
        </w:r>
      </w:ins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contextualSpacing w:val="1"/>
        <w:rPr>
          <w:ins w:author="onkar shaligram" w:id="4" w:date="2018-01-03T13:37:58Z"/>
          <w:color w:val="222222"/>
          <w:sz w:val="19"/>
          <w:szCs w:val="19"/>
          <w:u w:val="none"/>
        </w:rPr>
      </w:pPr>
      <w:ins w:author="onkar shaligram" w:id="4" w:date="2018-01-03T13:37:58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Retrieve data (use the 2-3 variants of this command) - get and scan</w:t>
        </w:r>
      </w:ins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contextualSpacing w:val="1"/>
        <w:rPr>
          <w:ins w:author="onkar shaligram" w:id="4" w:date="2018-01-03T13:37:58Z"/>
          <w:color w:val="222222"/>
          <w:sz w:val="19"/>
          <w:szCs w:val="19"/>
          <w:u w:val="none"/>
        </w:rPr>
      </w:pPr>
      <w:ins w:author="onkar shaligram" w:id="4" w:date="2018-01-03T13:37:58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Select data</w:t>
        </w:r>
      </w:ins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onkar shaligram" w:id="5" w:date="2018-01-03T13:37:58Z">
            <w:rPr/>
          </w:rPrChange>
        </w:rPr>
        <w:pPrChange w:author="onkar shaligram" w:id="0" w:date="2018-01-03T13:37:58Z">
          <w:pPr>
            <w:numPr>
              <w:ilvl w:val="0"/>
              <w:numId w:val="7"/>
            </w:numPr>
            <w:ind w:left="940" w:hanging="360"/>
            <w:contextualSpacing w:val="1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sz w:val="19"/>
          <w:szCs w:val="19"/>
          <w:u w:val="single"/>
        </w:rPr>
      </w:pPr>
      <w:r w:rsidDel="00000000" w:rsidR="00000000" w:rsidRPr="00000000">
        <w:rPr>
          <w:color w:val="222222"/>
          <w:sz w:val="19"/>
          <w:szCs w:val="19"/>
          <w:u w:val="single"/>
          <w:rtl w:val="0"/>
        </w:rPr>
        <w:t xml:space="preserve">Consider to add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Someone should do more research to see if there any more commands we can include here.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contextualSpacing w:val="1"/>
        <w:rPr>
          <w:ins w:author="onkar shaligram" w:id="6" w:date="2018-01-03T13:48:50Z"/>
          <w:color w:val="222222"/>
          <w:sz w:val="19"/>
          <w:szCs w:val="19"/>
          <w:u w:val="none"/>
        </w:rPr>
      </w:pPr>
      <w:hyperlink r:id="rId10">
        <w:r w:rsidDel="00000000" w:rsidR="00000000" w:rsidRPr="00000000">
          <w:rPr>
            <w:color w:val="6611cc"/>
            <w:sz w:val="20"/>
            <w:szCs w:val="20"/>
            <w:highlight w:val="white"/>
            <w:u w:val="single"/>
            <w:rtl w:val="0"/>
          </w:rPr>
          <w:t xml:space="preserve">https://learnhbase.wordpress.com/2013/03/02/hbase-shell-commands/</w:t>
        </w:r>
      </w:hyperlink>
      <w:ins w:author="onkar shaligram" w:id="6" w:date="2018-01-03T13:48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u w:val="none"/>
        </w:rPr>
      </w:pPr>
      <w:ins w:author="onkar shaligram" w:id="6" w:date="2018-01-03T13:48:50Z">
        <w:r w:rsidDel="00000000" w:rsidR="00000000" w:rsidRPr="00000000">
          <w:rPr>
            <w:color w:val="222222"/>
            <w:sz w:val="19"/>
            <w:szCs w:val="19"/>
            <w:rtl w:val="0"/>
          </w:rPr>
          <w:t xml:space="preserve">Emphasise that this is for students to get comfortable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G) Java representation of all operations (25% of student time on this section)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Build to teach Prof. Hota’s code</w:t>
      </w:r>
    </w:p>
    <w:p w:rsidR="00000000" w:rsidDel="00000000" w:rsidP="00000000" w:rsidRDefault="00000000" w:rsidRPr="00000000" w14:paraId="0000004B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222222"/>
          <w:sz w:val="19"/>
          <w:szCs w:val="19"/>
          <w:u w:val="single"/>
        </w:rPr>
      </w:pPr>
      <w:r w:rsidDel="00000000" w:rsidR="00000000" w:rsidRPr="00000000">
        <w:rPr>
          <w:color w:val="222222"/>
          <w:sz w:val="19"/>
          <w:szCs w:val="19"/>
          <w:u w:val="single"/>
          <w:rtl w:val="0"/>
        </w:rPr>
        <w:t xml:space="preserve">Consider to add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Write one more Java file above and beyond what Prof. Hota has sent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contextualSpacing w:val="1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Specially retrieve and delete (get and scan)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Some Hbase tutorials are:</w:t>
      </w:r>
    </w:p>
    <w:p w:rsidR="00000000" w:rsidDel="00000000" w:rsidP="00000000" w:rsidRDefault="00000000" w:rsidRPr="00000000" w14:paraId="0000005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ttps://intellipaat.com/tutorial/hbase-tutorial/installation/  </w:t>
      </w:r>
    </w:p>
    <w:p w:rsidR="00000000" w:rsidDel="00000000" w:rsidP="00000000" w:rsidRDefault="00000000" w:rsidRPr="00000000" w14:paraId="00000054">
      <w:pPr>
        <w:contextualSpacing w:val="0"/>
        <w:rPr>
          <w:color w:val="222222"/>
          <w:sz w:val="19"/>
          <w:szCs w:val="19"/>
        </w:rPr>
      </w:pPr>
      <w:hyperlink r:id="rId11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https://www.javatpoint.com/hbase-example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ins w:author="onkar shaligram" w:id="7" w:date="2018-01-03T13:48:27Z"/>
          <w:color w:val="222222"/>
          <w:sz w:val="19"/>
          <w:szCs w:val="19"/>
        </w:rPr>
      </w:pPr>
      <w:hyperlink r:id="rId12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https://www.guru99.com/hbase-tutorials.html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  <w:ins w:author="onkar shaligram" w:id="7" w:date="2018-01-03T13:48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6">
      <w:pPr>
        <w:contextualSpacing w:val="0"/>
        <w:rPr>
          <w:ins w:author="onkar shaligram" w:id="7" w:date="2018-01-03T13:48:27Z"/>
          <w:color w:val="222222"/>
          <w:sz w:val="19"/>
          <w:szCs w:val="19"/>
        </w:rPr>
      </w:pPr>
      <w:ins w:author="onkar shaligram" w:id="7" w:date="2018-01-03T13:48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contextualSpacing w:val="0"/>
        <w:rPr>
          <w:ins w:author="onkar shaligram" w:id="7" w:date="2018-01-03T13:48:27Z"/>
          <w:color w:val="222222"/>
          <w:sz w:val="19"/>
          <w:szCs w:val="19"/>
          <w:rPrChange w:author="onkar shaligram" w:id="8" w:date="2018-01-03T13:48:27Z">
            <w:rPr>
              <w:color w:val="222222"/>
              <w:sz w:val="19"/>
              <w:szCs w:val="19"/>
            </w:rPr>
          </w:rPrChange>
        </w:rPr>
      </w:pPr>
      <w:ins w:author="onkar shaligram" w:id="7" w:date="2018-01-03T13:48:27Z">
        <w:r w:rsidDel="00000000" w:rsidR="00000000" w:rsidRPr="00000000">
          <w:rPr>
            <w:color w:val="222222"/>
            <w:sz w:val="19"/>
            <w:szCs w:val="19"/>
            <w:rtl w:val="0"/>
            <w:rPrChange w:author="onkar shaligram" w:id="8" w:date="2018-01-03T13:48:27Z">
              <w:rPr>
                <w:color w:val="222222"/>
                <w:sz w:val="19"/>
                <w:szCs w:val="19"/>
              </w:rPr>
            </w:rPrChange>
          </w:rPr>
          <w:t xml:space="preserve">Prof. Hota’s code</w:t>
        </w:r>
      </w:ins>
    </w:p>
    <w:p w:rsidR="00000000" w:rsidDel="00000000" w:rsidP="00000000" w:rsidRDefault="00000000" w:rsidRPr="00000000" w14:paraId="00000058">
      <w:pPr>
        <w:contextualSpacing w:val="0"/>
        <w:rPr>
          <w:color w:val="222222"/>
          <w:sz w:val="19"/>
          <w:szCs w:val="19"/>
        </w:rPr>
      </w:pPr>
      <w:ins w:author="onkar shaligram" w:id="7" w:date="2018-01-03T13:48:27Z">
        <w:r w:rsidDel="00000000" w:rsidR="00000000" w:rsidRPr="00000000">
          <w:rPr>
            <w:color w:val="222222"/>
            <w:sz w:val="19"/>
            <w:szCs w:val="19"/>
            <w:rtl w:val="0"/>
            <w:rPrChange w:author="onkar shaligram" w:id="8" w:date="2018-01-03T13:48:27Z">
              <w:rPr>
                <w:color w:val="222222"/>
                <w:sz w:val="19"/>
                <w:szCs w:val="19"/>
              </w:rPr>
            </w:rPrChange>
          </w:rPr>
          <w:t xml:space="preserve">1. MyFirstHBaseTable.java is a Java program to create Hbase table.</w:t>
          <w:br w:type="textWrapping"/>
          <w:t xml:space="preserve">In this program we create a table “user” with two field “id” and “name”.</w:t>
          <w:br w:type="textWrapping"/>
          <w:t xml:space="preserve">2. PopulateHBaseTable.java With the help of this program we insert record in to above table and display same records as output.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H) Optional Student Projects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3 projects that are skill appropriate for students to do as more practice in Hbase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 xml:space="preserve">I) Architecture of HBase (Text/Optional)</w:t>
      </w:r>
    </w:p>
    <w:p w:rsidR="00000000" w:rsidDel="00000000" w:rsidP="00000000" w:rsidRDefault="00000000" w:rsidRPr="00000000" w14:paraId="0000005F">
      <w:pPr>
        <w:contextualSpacing w:val="0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Describe the master slave architecture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Discuss regarding other important components like HMaster, Region server, Zookeeper, mem store, WAL etc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" w:id="0" w:date="2018-01-03T13:18:2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+siddharth.mohanty@upgrad.com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 to the relevant part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Siddharth mohanty_</w:t>
      </w:r>
    </w:p>
  </w:comment>
  <w:comment w:author="onkar shaligram" w:id="1" w:date="2018-01-03T14:02:0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+siddharth.mohanty@upgrad.com</w:t>
      </w:r>
    </w:p>
  </w:comment>
  <w:comment w:author="Unknown" w:id="2" w:date="2018-01-03T13:45:2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https://learnhbase.wordpress.com/2013/03/02/hbase-shell-commands/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+jayadeep.govindu@upgrad.com +siddharth.mohanty@upgrad.com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commands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javatpoint.com/hbase-example" TargetMode="External"/><Relationship Id="rId10" Type="http://schemas.openxmlformats.org/officeDocument/2006/relationships/hyperlink" Target="https://learnhbase.wordpress.com/2013/03/02/hbase-shell-commands/" TargetMode="External"/><Relationship Id="rId12" Type="http://schemas.openxmlformats.org/officeDocument/2006/relationships/hyperlink" Target="https://www.guru99.com/hbase-tutorials.html" TargetMode="External"/><Relationship Id="rId9" Type="http://schemas.openxmlformats.org/officeDocument/2006/relationships/hyperlink" Target="https://www.ericsson.com/research-blog/horizontal-scalability-hbas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atajobs.com/what-is-hadoop-and-nosq" TargetMode="External"/><Relationship Id="rId8" Type="http://schemas.openxmlformats.org/officeDocument/2006/relationships/hyperlink" Target="https://mapr.com/blog/hadoop-vs-nosql-whiteboard-walkthrou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