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1080" w:firstLine="0"/>
        <w:contextualSpacing w:val="0"/>
        <w:rPr>
          <w:rFonts w:ascii="Calibri" w:cs="Calibri" w:eastAsia="Calibri" w:hAnsi="Calibri"/>
          <w:b w:val="1"/>
          <w:sz w:val="24"/>
          <w:szCs w:val="24"/>
          <w:highlight w:val="yellow"/>
        </w:rPr>
      </w:pPr>
      <w:r w:rsidDel="00000000" w:rsidR="00000000" w:rsidRPr="00000000">
        <w:rPr>
          <w:rFonts w:ascii="Calibri" w:cs="Calibri" w:eastAsia="Calibri" w:hAnsi="Calibri"/>
          <w:b w:val="1"/>
          <w:color w:val="222222"/>
          <w:sz w:val="24"/>
          <w:szCs w:val="24"/>
          <w:u w:val="single"/>
          <w:rtl w:val="0"/>
        </w:rPr>
        <w:t xml:space="preserve">What is NoSQL and Why NoSQL is used</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rPr>
      </w:pPr>
      <w:r w:rsidDel="00000000" w:rsidR="00000000" w:rsidRPr="00000000">
        <w:rPr>
          <w:rFonts w:ascii="Calibri" w:cs="Calibri" w:eastAsia="Calibri" w:hAnsi="Calibri"/>
          <w:rtl w:val="0"/>
        </w:rPr>
        <w:t xml:space="preserve">Q1. Let’s consider an RDBMS table that has the following schema:</w:t>
      </w:r>
    </w:p>
    <w:p w:rsidR="00000000" w:rsidDel="00000000" w:rsidP="00000000" w:rsidRDefault="00000000" w:rsidRPr="00000000" w14:paraId="0000000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5">
      <w:pPr>
        <w:contextualSpacing w:val="0"/>
        <w:rPr>
          <w:rFonts w:ascii="Calibri" w:cs="Calibri" w:eastAsia="Calibri" w:hAnsi="Calibri"/>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Data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NUMBER (Used to represent numbers)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VARCHAR2 (Same as string in 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NUMBER (Used to represent numbers)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NUMBER (Used to represent numbers)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VARCHAR2 (Same as string in 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VARCHAR2 (Same as string in Java)</w:t>
            </w:r>
          </w:p>
        </w:tc>
      </w:tr>
    </w:tbl>
    <w:p w:rsidR="00000000" w:rsidDel="00000000" w:rsidP="00000000" w:rsidRDefault="00000000" w:rsidRPr="00000000" w14:paraId="0000001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6">
      <w:pPr>
        <w:contextualSpacing w:val="0"/>
        <w:rPr>
          <w:rFonts w:ascii="Calibri" w:cs="Calibri" w:eastAsia="Calibri" w:hAnsi="Calibri"/>
        </w:rPr>
      </w:pPr>
      <w:r w:rsidDel="00000000" w:rsidR="00000000" w:rsidRPr="00000000">
        <w:rPr>
          <w:rFonts w:ascii="Calibri" w:cs="Calibri" w:eastAsia="Calibri" w:hAnsi="Calibri"/>
          <w:rtl w:val="0"/>
        </w:rPr>
        <w:t xml:space="preserve">In SQL, the INSERT command is used for inserting data into RDBMS tables. Consider the syntax of the INSERT command given below and select the correct Insert command that will execute without giving any errors.</w:t>
      </w:r>
    </w:p>
    <w:p w:rsidR="00000000" w:rsidDel="00000000" w:rsidP="00000000" w:rsidRDefault="00000000" w:rsidRPr="00000000" w14:paraId="0000001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8">
      <w:pPr>
        <w:contextualSpacing w:val="0"/>
        <w:rPr>
          <w:rFonts w:ascii="Calibri" w:cs="Calibri" w:eastAsia="Calibri" w:hAnsi="Calibri"/>
        </w:rPr>
      </w:pPr>
      <w:r w:rsidDel="00000000" w:rsidR="00000000" w:rsidRPr="00000000">
        <w:rPr>
          <w:rFonts w:ascii="Calibri" w:cs="Calibri" w:eastAsia="Calibri" w:hAnsi="Calibri"/>
          <w:rtl w:val="0"/>
        </w:rPr>
        <w:t xml:space="preserve">INSERT INTO &lt;TABLE_NAME&gt; VALUES (‘STRING’, NUMBER ….). </w:t>
      </w:r>
    </w:p>
    <w:p w:rsidR="00000000" w:rsidDel="00000000" w:rsidP="00000000" w:rsidRDefault="00000000" w:rsidRPr="00000000" w14:paraId="0000001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A">
      <w:pPr>
        <w:contextualSpacing w:val="0"/>
        <w:rPr>
          <w:rFonts w:ascii="Calibri" w:cs="Calibri" w:eastAsia="Calibri" w:hAnsi="Calibri"/>
        </w:rPr>
      </w:pPr>
      <w:r w:rsidDel="00000000" w:rsidR="00000000" w:rsidRPr="00000000">
        <w:rPr>
          <w:rFonts w:ascii="Calibri" w:cs="Calibri" w:eastAsia="Calibri" w:hAnsi="Calibri"/>
          <w:rtl w:val="0"/>
        </w:rPr>
        <w:t xml:space="preserve">Anything enclosed within single quotes is considered as VARCHAR2. Let’s assume that there </w:t>
      </w:r>
      <w:ins w:author="Unknown" w:id="0" w:date="2018-03-01T12:28:46Z">
        <w:r w:rsidDel="00000000" w:rsidR="00000000" w:rsidRPr="00000000">
          <w:rPr>
            <w:rFonts w:ascii="Calibri" w:cs="Calibri" w:eastAsia="Calibri" w:hAnsi="Calibri"/>
            <w:rtl w:val="0"/>
          </w:rPr>
          <w:t xml:space="preserve">are</w:t>
        </w:r>
      </w:ins>
      <w:del w:author="Unknown" w:id="0" w:date="2018-03-01T12:28:46Z">
        <w:r w:rsidDel="00000000" w:rsidR="00000000" w:rsidRPr="00000000">
          <w:rPr>
            <w:rFonts w:ascii="Calibri" w:cs="Calibri" w:eastAsia="Calibri" w:hAnsi="Calibri"/>
            <w:rtl w:val="0"/>
          </w:rPr>
          <w:delText xml:space="preserve">is</w:delText>
        </w:r>
      </w:del>
      <w:r w:rsidDel="00000000" w:rsidR="00000000" w:rsidRPr="00000000">
        <w:rPr>
          <w:rFonts w:ascii="Calibri" w:cs="Calibri" w:eastAsia="Calibri" w:hAnsi="Calibri"/>
          <w:rtl w:val="0"/>
        </w:rPr>
        <w:t xml:space="preserve"> no implicit type conversions when inserting data into a relational database. Select the correct INSERT statement.</w:t>
      </w:r>
    </w:p>
    <w:p w:rsidR="00000000" w:rsidDel="00000000" w:rsidP="00000000" w:rsidRDefault="00000000" w:rsidRPr="00000000" w14:paraId="0000001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C">
      <w:pPr>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INSERT INTO &lt;TABLE_NAME&gt; VALUES (‘20’, ‘Siddharth’, 28, 2, ‘CSE’, ‘M’ )</w:t>
      </w:r>
    </w:p>
    <w:p w:rsidR="00000000" w:rsidDel="00000000" w:rsidP="00000000" w:rsidRDefault="00000000" w:rsidRPr="00000000" w14:paraId="0000001D">
      <w:pPr>
        <w:numPr>
          <w:ilvl w:val="0"/>
          <w:numId w:val="3"/>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INSERT INTO &lt;TABLE_NAME&gt; VALUES (20, ‘Siddharth’, 28, 2, ‘3’, ‘M’ )</w:t>
      </w:r>
    </w:p>
    <w:p w:rsidR="00000000" w:rsidDel="00000000" w:rsidP="00000000" w:rsidRDefault="00000000" w:rsidRPr="00000000" w14:paraId="0000001E">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INSERT INTO &lt;TABLE_NAME&gt; VALUES (20, ‘Siddharth’, 28, 2, ‘CSE’, ‘M’, 50.5 )</w:t>
      </w:r>
    </w:p>
    <w:p w:rsidR="00000000" w:rsidDel="00000000" w:rsidP="00000000" w:rsidRDefault="00000000" w:rsidRPr="00000000" w14:paraId="0000001F">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INSERT INTO &lt;TABLE_NAME&gt; VALUES (‘20’, ‘Siddharth’, ‘28’, ‘2’, ‘3’, ‘M’ )</w:t>
      </w:r>
    </w:p>
    <w:p w:rsidR="00000000" w:rsidDel="00000000" w:rsidP="00000000" w:rsidRDefault="00000000" w:rsidRPr="00000000" w14:paraId="0000002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1">
      <w:pPr>
        <w:contextualSpacing w:val="0"/>
        <w:rPr>
          <w:rFonts w:ascii="Calibri" w:cs="Calibri" w:eastAsia="Calibri" w:hAnsi="Calibri"/>
        </w:rPr>
      </w:pPr>
      <w:r w:rsidDel="00000000" w:rsidR="00000000" w:rsidRPr="00000000">
        <w:rPr>
          <w:rFonts w:ascii="Calibri" w:cs="Calibri" w:eastAsia="Calibri" w:hAnsi="Calibri"/>
          <w:rtl w:val="0"/>
        </w:rPr>
        <w:t xml:space="preserve">Ans b</w:t>
      </w:r>
    </w:p>
    <w:p w:rsidR="00000000" w:rsidDel="00000000" w:rsidP="00000000" w:rsidRDefault="00000000" w:rsidRPr="00000000" w14:paraId="0000002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3">
      <w:pPr>
        <w:numPr>
          <w:ilvl w:val="0"/>
          <w:numId w:val="38"/>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a is incorrect. The values to be inserted into the table do not adhere to the schema. The first field is ‘Roll No’ which is of type ‘Number’, whereas</w:t>
      </w:r>
      <w:ins w:author="Unknown" w:id="1" w:date="2018-03-01T12:29:08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in this option, we are treating the field as a String as it is enclosed within single quotes.</w:t>
      </w:r>
    </w:p>
    <w:p w:rsidR="00000000" w:rsidDel="00000000" w:rsidP="00000000" w:rsidRDefault="00000000" w:rsidRPr="00000000" w14:paraId="00000024">
      <w:pPr>
        <w:numPr>
          <w:ilvl w:val="0"/>
          <w:numId w:val="38"/>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 b is correct. All the values adhere to the schema of the table.</w:t>
      </w:r>
    </w:p>
    <w:p w:rsidR="00000000" w:rsidDel="00000000" w:rsidP="00000000" w:rsidRDefault="00000000" w:rsidRPr="00000000" w14:paraId="00000025">
      <w:pPr>
        <w:numPr>
          <w:ilvl w:val="0"/>
          <w:numId w:val="38"/>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c is incorrect. The values to be inserted into the table do not adhere to the schema. This command is trying to insert seven values, whereas the table has only six columns.</w:t>
      </w:r>
    </w:p>
    <w:p w:rsidR="00000000" w:rsidDel="00000000" w:rsidP="00000000" w:rsidRDefault="00000000" w:rsidRPr="00000000" w14:paraId="00000026">
      <w:pPr>
        <w:numPr>
          <w:ilvl w:val="0"/>
          <w:numId w:val="38"/>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d is incorrect. The values to be inserted into the table do not adhere to the schema. This command is trying to insert six values, all enclosed within single quotes. Numeric data values should not be enclosed within quotes.</w:t>
      </w:r>
    </w:p>
    <w:p w:rsidR="00000000" w:rsidDel="00000000" w:rsidP="00000000" w:rsidRDefault="00000000" w:rsidRPr="00000000" w14:paraId="0000002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9">
      <w:pPr>
        <w:contextualSpacing w:val="0"/>
        <w:rPr>
          <w:rFonts w:ascii="Calibri" w:cs="Calibri" w:eastAsia="Calibri" w:hAnsi="Calibri"/>
        </w:rPr>
      </w:pPr>
      <w:r w:rsidDel="00000000" w:rsidR="00000000" w:rsidRPr="00000000">
        <w:rPr>
          <w:rFonts w:ascii="Calibri" w:cs="Calibri" w:eastAsia="Calibri" w:hAnsi="Calibri"/>
          <w:rtl w:val="0"/>
        </w:rPr>
        <w:t xml:space="preserve">Q2. Which data format can be stored and processed efficiently using RDBMSs?</w:t>
      </w:r>
    </w:p>
    <w:p w:rsidR="00000000" w:rsidDel="00000000" w:rsidP="00000000" w:rsidRDefault="00000000" w:rsidRPr="00000000" w14:paraId="0000002A">
      <w:pPr>
        <w:numPr>
          <w:ilvl w:val="0"/>
          <w:numId w:val="28"/>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Image</w:t>
      </w:r>
    </w:p>
    <w:p w:rsidR="00000000" w:rsidDel="00000000" w:rsidP="00000000" w:rsidRDefault="00000000" w:rsidRPr="00000000" w14:paraId="0000002B">
      <w:pPr>
        <w:numPr>
          <w:ilvl w:val="0"/>
          <w:numId w:val="28"/>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Video </w:t>
      </w:r>
    </w:p>
    <w:p w:rsidR="00000000" w:rsidDel="00000000" w:rsidP="00000000" w:rsidRDefault="00000000" w:rsidRPr="00000000" w14:paraId="0000002C">
      <w:pPr>
        <w:numPr>
          <w:ilvl w:val="0"/>
          <w:numId w:val="28"/>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Data arranged in rows and columns</w:t>
      </w:r>
    </w:p>
    <w:p w:rsidR="00000000" w:rsidDel="00000000" w:rsidP="00000000" w:rsidRDefault="00000000" w:rsidRPr="00000000" w14:paraId="0000002D">
      <w:pPr>
        <w:numPr>
          <w:ilvl w:val="0"/>
          <w:numId w:val="28"/>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Log files</w:t>
      </w:r>
    </w:p>
    <w:p w:rsidR="00000000" w:rsidDel="00000000" w:rsidP="00000000" w:rsidRDefault="00000000" w:rsidRPr="00000000" w14:paraId="0000002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F">
      <w:pPr>
        <w:contextualSpacing w:val="0"/>
        <w:rPr>
          <w:rFonts w:ascii="Calibri" w:cs="Calibri" w:eastAsia="Calibri" w:hAnsi="Calibri"/>
        </w:rPr>
      </w:pPr>
      <w:r w:rsidDel="00000000" w:rsidR="00000000" w:rsidRPr="00000000">
        <w:rPr>
          <w:rFonts w:ascii="Calibri" w:cs="Calibri" w:eastAsia="Calibri" w:hAnsi="Calibri"/>
          <w:rtl w:val="0"/>
        </w:rPr>
        <w:t xml:space="preserve">Ans c.</w:t>
      </w:r>
    </w:p>
    <w:p w:rsidR="00000000" w:rsidDel="00000000" w:rsidP="00000000" w:rsidRDefault="00000000" w:rsidRPr="00000000" w14:paraId="0000003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1">
      <w:pPr>
        <w:numPr>
          <w:ilvl w:val="0"/>
          <w:numId w:val="3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a is incorrect. Image files contain unstructured data, and RDBMS is not suited for storing images and processing them. </w:t>
      </w:r>
    </w:p>
    <w:p w:rsidR="00000000" w:rsidDel="00000000" w:rsidP="00000000" w:rsidRDefault="00000000" w:rsidRPr="00000000" w14:paraId="00000032">
      <w:pPr>
        <w:numPr>
          <w:ilvl w:val="0"/>
          <w:numId w:val="3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b is incorrect. Video files contain unstructured data, and RDBMS is not suited for storing videos and processing them. </w:t>
      </w:r>
    </w:p>
    <w:p w:rsidR="00000000" w:rsidDel="00000000" w:rsidP="00000000" w:rsidRDefault="00000000" w:rsidRPr="00000000" w14:paraId="00000033">
      <w:pPr>
        <w:numPr>
          <w:ilvl w:val="0"/>
          <w:numId w:val="34"/>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 c is correct. Data arranged in rows and columns represent structure, and RDBMS is well-suited for storing data in a tabular format and processing them. </w:t>
      </w:r>
    </w:p>
    <w:p w:rsidR="00000000" w:rsidDel="00000000" w:rsidP="00000000" w:rsidRDefault="00000000" w:rsidRPr="00000000" w14:paraId="00000034">
      <w:pPr>
        <w:numPr>
          <w:ilvl w:val="0"/>
          <w:numId w:val="3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d is incorrect. Text files contain unstructured data, and RDBMS is not suited for storing text files in their original format and then processing them.</w:t>
      </w:r>
    </w:p>
    <w:p w:rsidR="00000000" w:rsidDel="00000000" w:rsidP="00000000" w:rsidRDefault="00000000" w:rsidRPr="00000000" w14:paraId="0000003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6">
      <w:pPr>
        <w:contextualSpacing w:val="0"/>
        <w:rPr>
          <w:rFonts w:ascii="Calibri" w:cs="Calibri" w:eastAsia="Calibri" w:hAnsi="Calibri"/>
        </w:rPr>
      </w:pPr>
      <w:r w:rsidDel="00000000" w:rsidR="00000000" w:rsidRPr="00000000">
        <w:rPr>
          <w:rFonts w:ascii="Calibri" w:cs="Calibri" w:eastAsia="Calibri" w:hAnsi="Calibri"/>
          <w:rtl w:val="0"/>
        </w:rPr>
        <w:t xml:space="preserve">Q3) State whether the following statement is true or false:</w:t>
        <w:br w:type="textWrapping"/>
        <w:t xml:space="preserve">“NoSQL was designed because SQL systems were incompetent in processing transactional data.”</w:t>
      </w:r>
    </w:p>
    <w:p w:rsidR="00000000" w:rsidDel="00000000" w:rsidP="00000000" w:rsidRDefault="00000000" w:rsidRPr="00000000" w14:paraId="0000003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8">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039">
      <w:pPr>
        <w:numPr>
          <w:ilvl w:val="0"/>
          <w:numId w:val="2"/>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False</w:t>
      </w:r>
    </w:p>
    <w:p w:rsidR="00000000" w:rsidDel="00000000" w:rsidP="00000000" w:rsidRDefault="00000000" w:rsidRPr="00000000" w14:paraId="0000003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B">
      <w:pPr>
        <w:contextualSpacing w:val="0"/>
        <w:rPr>
          <w:rFonts w:ascii="Calibri" w:cs="Calibri" w:eastAsia="Calibri" w:hAnsi="Calibri"/>
        </w:rPr>
      </w:pPr>
      <w:r w:rsidDel="00000000" w:rsidR="00000000" w:rsidRPr="00000000">
        <w:rPr>
          <w:rFonts w:ascii="Calibri" w:cs="Calibri" w:eastAsia="Calibri" w:hAnsi="Calibri"/>
          <w:rtl w:val="0"/>
        </w:rPr>
        <w:t xml:space="preserve">The ans</w:t>
      </w:r>
      <w:ins w:author="Unknown" w:id="2" w:date="2018-03-01T12:29:35Z">
        <w:r w:rsidDel="00000000" w:rsidR="00000000" w:rsidRPr="00000000">
          <w:rPr>
            <w:rFonts w:ascii="Calibri" w:cs="Calibri" w:eastAsia="Calibri" w:hAnsi="Calibri"/>
            <w:rtl w:val="0"/>
          </w:rPr>
          <w:t xml:space="preserve">wer</w:t>
        </w:r>
      </w:ins>
      <w:r w:rsidDel="00000000" w:rsidR="00000000" w:rsidRPr="00000000">
        <w:rPr>
          <w:rFonts w:ascii="Calibri" w:cs="Calibri" w:eastAsia="Calibri" w:hAnsi="Calibri"/>
          <w:rtl w:val="0"/>
        </w:rPr>
        <w:t xml:space="preserve"> is False because SQL systems are designed to process transactional data. But, NoSQL databases were designed to accommodate high volumes of unstructured data in distributed storage.</w:t>
      </w:r>
    </w:p>
    <w:p w:rsidR="00000000" w:rsidDel="00000000" w:rsidP="00000000" w:rsidRDefault="00000000" w:rsidRPr="00000000" w14:paraId="0000003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E">
      <w:pPr>
        <w:contextualSpacing w:val="0"/>
        <w:rPr>
          <w:rFonts w:ascii="Calibri" w:cs="Calibri" w:eastAsia="Calibri" w:hAnsi="Calibri"/>
        </w:rPr>
      </w:pPr>
      <w:r w:rsidDel="00000000" w:rsidR="00000000" w:rsidRPr="00000000">
        <w:rPr>
          <w:rFonts w:ascii="Calibri" w:cs="Calibri" w:eastAsia="Calibri" w:hAnsi="Calibri"/>
          <w:rtl w:val="0"/>
        </w:rPr>
        <w:t xml:space="preserve">Q4) Select the most suitable use case where NoSQL should be used:</w:t>
      </w:r>
    </w:p>
    <w:p w:rsidR="00000000" w:rsidDel="00000000" w:rsidP="00000000" w:rsidRDefault="00000000" w:rsidRPr="00000000" w14:paraId="0000003F">
      <w:pPr>
        <w:numPr>
          <w:ilvl w:val="0"/>
          <w:numId w:val="1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When the data security is of the utmost priority</w:t>
      </w:r>
    </w:p>
    <w:p w:rsidR="00000000" w:rsidDel="00000000" w:rsidP="00000000" w:rsidRDefault="00000000" w:rsidRPr="00000000" w14:paraId="00000040">
      <w:pPr>
        <w:numPr>
          <w:ilvl w:val="0"/>
          <w:numId w:val="1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When data is arranged in rows and columns</w:t>
      </w:r>
    </w:p>
    <w:p w:rsidR="00000000" w:rsidDel="00000000" w:rsidP="00000000" w:rsidRDefault="00000000" w:rsidRPr="00000000" w14:paraId="00000041">
      <w:pPr>
        <w:numPr>
          <w:ilvl w:val="0"/>
          <w:numId w:val="11"/>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When</w:t>
      </w:r>
      <w:ins w:author="Unknown" w:id="3" w:date="2018-03-01T12:30:01Z">
        <w:r w:rsidDel="00000000" w:rsidR="00000000" w:rsidRPr="00000000">
          <w:rPr>
            <w:rFonts w:ascii="Calibri" w:cs="Calibri" w:eastAsia="Calibri" w:hAnsi="Calibri"/>
            <w:b w:val="1"/>
            <w:rtl w:val="0"/>
          </w:rPr>
          <w:t xml:space="preserve"> a</w:t>
        </w:r>
      </w:ins>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tl w:val="0"/>
        </w:rPr>
        <w:t xml:space="preserve">data </w:t>
      </w:r>
      <w:r w:rsidDel="00000000" w:rsidR="00000000" w:rsidRPr="00000000">
        <w:rPr>
          <w:rFonts w:ascii="Calibri" w:cs="Calibri" w:eastAsia="Calibri" w:hAnsi="Calibri"/>
          <w:b w:val="1"/>
          <w:rtl w:val="0"/>
        </w:rPr>
        <w:t xml:space="preserve">storage </w:t>
      </w:r>
      <w:r w:rsidDel="00000000" w:rsidR="00000000" w:rsidRPr="00000000">
        <w:rPr>
          <w:rFonts w:ascii="Calibri" w:cs="Calibri" w:eastAsia="Calibri" w:hAnsi="Calibri"/>
          <w:b w:val="1"/>
          <w:rtl w:val="0"/>
        </w:rPr>
        <w:t xml:space="preserve">in the range of TB</w:t>
      </w:r>
      <w:r w:rsidDel="00000000" w:rsidR="00000000" w:rsidRPr="00000000">
        <w:rPr>
          <w:rFonts w:ascii="Calibri" w:cs="Calibri" w:eastAsia="Calibri" w:hAnsi="Calibri"/>
          <w:b w:val="1"/>
          <w:rtl w:val="0"/>
        </w:rPr>
        <w:t xml:space="preserve"> is required</w:t>
      </w:r>
      <w:r w:rsidDel="00000000" w:rsidR="00000000" w:rsidRPr="00000000">
        <w:rPr>
          <w:rtl w:val="0"/>
        </w:rPr>
      </w:r>
    </w:p>
    <w:p w:rsidR="00000000" w:rsidDel="00000000" w:rsidP="00000000" w:rsidRDefault="00000000" w:rsidRPr="00000000" w14:paraId="00000042">
      <w:pPr>
        <w:numPr>
          <w:ilvl w:val="0"/>
          <w:numId w:val="1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When the retrieval speed of data is not critical</w:t>
      </w:r>
    </w:p>
    <w:p w:rsidR="00000000" w:rsidDel="00000000" w:rsidP="00000000" w:rsidRDefault="00000000" w:rsidRPr="00000000" w14:paraId="0000004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4">
      <w:pPr>
        <w:contextualSpacing w:val="0"/>
        <w:rPr>
          <w:rFonts w:ascii="Calibri" w:cs="Calibri" w:eastAsia="Calibri" w:hAnsi="Calibri"/>
        </w:rPr>
      </w:pPr>
      <w:r w:rsidDel="00000000" w:rsidR="00000000" w:rsidRPr="00000000">
        <w:rPr>
          <w:rFonts w:ascii="Calibri" w:cs="Calibri" w:eastAsia="Calibri" w:hAnsi="Calibri"/>
          <w:rtl w:val="0"/>
        </w:rPr>
        <w:t xml:space="preserve">Ans c</w:t>
      </w:r>
    </w:p>
    <w:p w:rsidR="00000000" w:rsidDel="00000000" w:rsidP="00000000" w:rsidRDefault="00000000" w:rsidRPr="00000000" w14:paraId="0000004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6">
      <w:pPr>
        <w:numPr>
          <w:ilvl w:val="0"/>
          <w:numId w:val="10"/>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a is incorrect. NoSQL databases are not used specifically to provide high security to the stored data.</w:t>
      </w:r>
    </w:p>
    <w:p w:rsidR="00000000" w:rsidDel="00000000" w:rsidP="00000000" w:rsidRDefault="00000000" w:rsidRPr="00000000" w14:paraId="00000047">
      <w:pPr>
        <w:numPr>
          <w:ilvl w:val="0"/>
          <w:numId w:val="10"/>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b is incorrect. NoSQL databases are not specifically designed to store structured data.</w:t>
      </w:r>
    </w:p>
    <w:p w:rsidR="00000000" w:rsidDel="00000000" w:rsidP="00000000" w:rsidRDefault="00000000" w:rsidRPr="00000000" w14:paraId="00000048">
      <w:pPr>
        <w:numPr>
          <w:ilvl w:val="0"/>
          <w:numId w:val="10"/>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 c is correct. NoSQL databases are designed to store high volumes of data in the range of TB distributed across clusters of machines.</w:t>
      </w:r>
    </w:p>
    <w:p w:rsidR="00000000" w:rsidDel="00000000" w:rsidP="00000000" w:rsidRDefault="00000000" w:rsidRPr="00000000" w14:paraId="00000049">
      <w:pPr>
        <w:numPr>
          <w:ilvl w:val="0"/>
          <w:numId w:val="10"/>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d is incorrect. NoSQL databases are designed to provide quick access to data.</w:t>
      </w:r>
    </w:p>
    <w:p w:rsidR="00000000" w:rsidDel="00000000" w:rsidP="00000000" w:rsidRDefault="00000000" w:rsidRPr="00000000" w14:paraId="0000004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B">
      <w:pPr>
        <w:contextualSpacing w:val="0"/>
        <w:rPr>
          <w:rFonts w:ascii="Calibri" w:cs="Calibri" w:eastAsia="Calibri" w:hAnsi="Calibri"/>
        </w:rPr>
      </w:pPr>
      <w:r w:rsidDel="00000000" w:rsidR="00000000" w:rsidRPr="00000000">
        <w:rPr>
          <w:rFonts w:ascii="Calibri" w:cs="Calibri" w:eastAsia="Calibri" w:hAnsi="Calibri"/>
          <w:rtl w:val="0"/>
        </w:rPr>
        <w:t xml:space="preserve">Q5) Select the option that is not valid:</w:t>
      </w:r>
    </w:p>
    <w:p w:rsidR="00000000" w:rsidDel="00000000" w:rsidP="00000000" w:rsidRDefault="00000000" w:rsidRPr="00000000" w14:paraId="0000004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D">
      <w:pPr>
        <w:numPr>
          <w:ilvl w:val="0"/>
          <w:numId w:val="20"/>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SQL databases make use of a fixed schema, whereas NoSQL datastores do not make use of a fixed schema</w:t>
      </w:r>
    </w:p>
    <w:p w:rsidR="00000000" w:rsidDel="00000000" w:rsidP="00000000" w:rsidRDefault="00000000" w:rsidRPr="00000000" w14:paraId="0000004E">
      <w:pPr>
        <w:numPr>
          <w:ilvl w:val="0"/>
          <w:numId w:val="20"/>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The query language used for querying NoSQL datastores adds a layer of abstraction on top of MapReduce. They convert the query into a series of MapReduce jobs.</w:t>
      </w:r>
    </w:p>
    <w:p w:rsidR="00000000" w:rsidDel="00000000" w:rsidP="00000000" w:rsidRDefault="00000000" w:rsidRPr="00000000" w14:paraId="0000004F">
      <w:pPr>
        <w:numPr>
          <w:ilvl w:val="0"/>
          <w:numId w:val="20"/>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NoSQL refers to “Not Only SQL”</w:t>
      </w:r>
    </w:p>
    <w:p w:rsidR="00000000" w:rsidDel="00000000" w:rsidP="00000000" w:rsidRDefault="00000000" w:rsidRPr="00000000" w14:paraId="00000050">
      <w:pPr>
        <w:numPr>
          <w:ilvl w:val="0"/>
          <w:numId w:val="20"/>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MapReduce scans the entire dataset for any query, whereas NoSQL has the ability to fetch a single record without scanning the entire dataset</w:t>
      </w:r>
    </w:p>
    <w:p w:rsidR="00000000" w:rsidDel="00000000" w:rsidP="00000000" w:rsidRDefault="00000000" w:rsidRPr="00000000" w14:paraId="0000005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2">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a is incorrect. It is a valid statement. SQL databases indeed make use of a fixed schema. On the other hand, NoSQL datastores make use of dynamic schemas, which can be modified on the fly.</w:t>
      </w:r>
    </w:p>
    <w:p w:rsidR="00000000" w:rsidDel="00000000" w:rsidP="00000000" w:rsidRDefault="00000000" w:rsidRPr="00000000" w14:paraId="00000053">
      <w:pPr>
        <w:numPr>
          <w:ilvl w:val="0"/>
          <w:numId w:val="1"/>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 b is correct. This statement is False. The queries are not converted to MapReduce because NoSQL datastores are designed to perform low latency data lookups.</w:t>
      </w:r>
    </w:p>
    <w:p w:rsidR="00000000" w:rsidDel="00000000" w:rsidP="00000000" w:rsidRDefault="00000000" w:rsidRPr="00000000" w14:paraId="00000054">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c is incorrect. It is a valid statement. NoSQL datastores are indeed called as “Not only SQL”.</w:t>
      </w:r>
    </w:p>
    <w:p w:rsidR="00000000" w:rsidDel="00000000" w:rsidP="00000000" w:rsidRDefault="00000000" w:rsidRPr="00000000" w14:paraId="00000055">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d is incorrect. It is a valid statement. MapReduce scans the entire dataset. NoSQL datastores are designed to perform low latency data lookups. </w:t>
      </w:r>
    </w:p>
    <w:p w:rsidR="00000000" w:rsidDel="00000000" w:rsidP="00000000" w:rsidRDefault="00000000" w:rsidRPr="00000000" w14:paraId="0000005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7">
      <w:pPr>
        <w:contextualSpacing w:val="0"/>
        <w:rPr>
          <w:rFonts w:ascii="Calibri" w:cs="Calibri" w:eastAsia="Calibri" w:hAnsi="Calibri"/>
        </w:rPr>
      </w:pPr>
      <w:r w:rsidDel="00000000" w:rsidR="00000000" w:rsidRPr="00000000">
        <w:rPr>
          <w:rFonts w:ascii="Calibri" w:cs="Calibri" w:eastAsia="Calibri" w:hAnsi="Calibri"/>
          <w:rtl w:val="0"/>
        </w:rPr>
        <w:t xml:space="preserve">Q6) What are the benefits of having a dynamic schema?</w:t>
      </w:r>
    </w:p>
    <w:p w:rsidR="00000000" w:rsidDel="00000000" w:rsidP="00000000" w:rsidRDefault="00000000" w:rsidRPr="00000000" w14:paraId="0000005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9">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E">
      <w:pPr>
        <w:ind w:left="-108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Video2: CAP Theorem</w:t>
      </w:r>
    </w:p>
    <w:p w:rsidR="00000000" w:rsidDel="00000000" w:rsidP="00000000" w:rsidRDefault="00000000" w:rsidRPr="00000000" w14:paraId="0000005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2">
      <w:pPr>
        <w:contextualSpacing w:val="0"/>
        <w:rPr>
          <w:rFonts w:ascii="Calibri" w:cs="Calibri" w:eastAsia="Calibri" w:hAnsi="Calibri"/>
        </w:rPr>
      </w:pPr>
      <w:r w:rsidDel="00000000" w:rsidR="00000000" w:rsidRPr="00000000">
        <w:rPr>
          <w:rFonts w:ascii="Calibri" w:cs="Calibri" w:eastAsia="Calibri" w:hAnsi="Calibri"/>
          <w:rtl w:val="0"/>
        </w:rPr>
        <w:t xml:space="preserve">Q1) </w:t>
      </w:r>
      <w:r w:rsidDel="00000000" w:rsidR="00000000" w:rsidRPr="00000000">
        <w:rPr>
          <w:rFonts w:ascii="Calibri" w:cs="Calibri" w:eastAsia="Calibri" w:hAnsi="Calibri"/>
          <w:color w:val="323232"/>
          <w:highlight w:val="white"/>
          <w:rtl w:val="0"/>
        </w:rPr>
        <w:t xml:space="preserve">Which of the following is not a reason why NoSQL has become a popular solution among some organisations?</w:t>
      </w:r>
      <w:r w:rsidDel="00000000" w:rsidR="00000000" w:rsidRPr="00000000">
        <w:rPr>
          <w:rFonts w:ascii="Calibri" w:cs="Calibri" w:eastAsia="Calibri" w:hAnsi="Calibri"/>
          <w:rtl w:val="0"/>
        </w:rPr>
        <w:t xml:space="preserve"> </w:t>
      </w:r>
    </w:p>
    <w:p w:rsidR="00000000" w:rsidDel="00000000" w:rsidP="00000000" w:rsidRDefault="00000000" w:rsidRPr="00000000" w14:paraId="0000006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4">
      <w:pPr>
        <w:numPr>
          <w:ilvl w:val="0"/>
          <w:numId w:val="29"/>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Better scalability</w:t>
      </w:r>
    </w:p>
    <w:p w:rsidR="00000000" w:rsidDel="00000000" w:rsidP="00000000" w:rsidRDefault="00000000" w:rsidRPr="00000000" w14:paraId="00000065">
      <w:pPr>
        <w:numPr>
          <w:ilvl w:val="0"/>
          <w:numId w:val="29"/>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Faster data lookup</w:t>
      </w:r>
    </w:p>
    <w:p w:rsidR="00000000" w:rsidDel="00000000" w:rsidP="00000000" w:rsidRDefault="00000000" w:rsidRPr="00000000" w14:paraId="00000066">
      <w:pPr>
        <w:numPr>
          <w:ilvl w:val="0"/>
          <w:numId w:val="29"/>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Allows data to be stored across multiple nodes</w:t>
      </w:r>
    </w:p>
    <w:p w:rsidR="00000000" w:rsidDel="00000000" w:rsidP="00000000" w:rsidRDefault="00000000" w:rsidRPr="00000000" w14:paraId="00000067">
      <w:pPr>
        <w:numPr>
          <w:ilvl w:val="0"/>
          <w:numId w:val="29"/>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Ability to store consistent data eternally</w:t>
      </w:r>
    </w:p>
    <w:p w:rsidR="00000000" w:rsidDel="00000000" w:rsidP="00000000" w:rsidRDefault="00000000" w:rsidRPr="00000000" w14:paraId="0000006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9">
      <w:pPr>
        <w:numPr>
          <w:ilvl w:val="0"/>
          <w:numId w:val="4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a is incorrect. NoSQL datastores provide scalability by various mechanism</w:t>
      </w:r>
      <w:ins w:author="Unknown" w:id="4" w:date="2018-03-01T12:32:16Z">
        <w:r w:rsidDel="00000000" w:rsidR="00000000" w:rsidRPr="00000000">
          <w:rPr>
            <w:rFonts w:ascii="Calibri" w:cs="Calibri" w:eastAsia="Calibri" w:hAnsi="Calibri"/>
            <w:rtl w:val="0"/>
          </w:rPr>
          <w:t xml:space="preserve">s,</w:t>
        </w:r>
      </w:ins>
      <w:r w:rsidDel="00000000" w:rsidR="00000000" w:rsidRPr="00000000">
        <w:rPr>
          <w:rFonts w:ascii="Calibri" w:cs="Calibri" w:eastAsia="Calibri" w:hAnsi="Calibri"/>
          <w:rtl w:val="0"/>
        </w:rPr>
        <w:t xml:space="preserve"> such as horizontal scalability and sharding. </w:t>
      </w:r>
    </w:p>
    <w:p w:rsidR="00000000" w:rsidDel="00000000" w:rsidP="00000000" w:rsidRDefault="00000000" w:rsidRPr="00000000" w14:paraId="0000006A">
      <w:pPr>
        <w:numPr>
          <w:ilvl w:val="0"/>
          <w:numId w:val="4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b is incorrect. Some NoSQL datastores such as HBase provide low latency data lookup.</w:t>
      </w:r>
    </w:p>
    <w:p w:rsidR="00000000" w:rsidDel="00000000" w:rsidP="00000000" w:rsidRDefault="00000000" w:rsidRPr="00000000" w14:paraId="0000006B">
      <w:pPr>
        <w:numPr>
          <w:ilvl w:val="0"/>
          <w:numId w:val="4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c is incorrect. NoSQL datastores are designed to store data across multiple nodes.</w:t>
      </w:r>
    </w:p>
    <w:p w:rsidR="00000000" w:rsidDel="00000000" w:rsidP="00000000" w:rsidRDefault="00000000" w:rsidRPr="00000000" w14:paraId="0000006C">
      <w:pPr>
        <w:numPr>
          <w:ilvl w:val="0"/>
          <w:numId w:val="43"/>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 d is correct. NoSQL datastores do not guarantee consistency all the time. In case of </w:t>
      </w:r>
      <w:ins w:author="Unknown" w:id="5" w:date="2018-03-01T12:32:46Z">
        <w:r w:rsidDel="00000000" w:rsidR="00000000" w:rsidRPr="00000000">
          <w:rPr>
            <w:rFonts w:ascii="Calibri" w:cs="Calibri" w:eastAsia="Calibri" w:hAnsi="Calibri"/>
            <w:b w:val="1"/>
            <w:rtl w:val="0"/>
          </w:rPr>
          <w:t xml:space="preserve">a </w:t>
        </w:r>
      </w:ins>
      <w:r w:rsidDel="00000000" w:rsidR="00000000" w:rsidRPr="00000000">
        <w:rPr>
          <w:rFonts w:ascii="Calibri" w:cs="Calibri" w:eastAsia="Calibri" w:hAnsi="Calibri"/>
          <w:b w:val="1"/>
          <w:rtl w:val="0"/>
        </w:rPr>
        <w:t xml:space="preserve">network partition, some datastores may not return the recent value.</w:t>
      </w:r>
    </w:p>
    <w:p w:rsidR="00000000" w:rsidDel="00000000" w:rsidP="00000000" w:rsidRDefault="00000000" w:rsidRPr="00000000" w14:paraId="0000006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E">
      <w:pPr>
        <w:contextualSpacing w:val="0"/>
        <w:rPr>
          <w:rFonts w:ascii="Calibri" w:cs="Calibri" w:eastAsia="Calibri" w:hAnsi="Calibri"/>
        </w:rPr>
      </w:pPr>
      <w:r w:rsidDel="00000000" w:rsidR="00000000" w:rsidRPr="00000000">
        <w:rPr>
          <w:rFonts w:ascii="Calibri" w:cs="Calibri" w:eastAsia="Calibri" w:hAnsi="Calibri"/>
          <w:rtl w:val="0"/>
        </w:rPr>
        <w:t xml:space="preserve">Q2) Which of the following use cases will give priority to consistency over availability?</w:t>
      </w:r>
    </w:p>
    <w:p w:rsidR="00000000" w:rsidDel="00000000" w:rsidP="00000000" w:rsidRDefault="00000000" w:rsidRPr="00000000" w14:paraId="0000006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0">
      <w:pPr>
        <w:numPr>
          <w:ilvl w:val="0"/>
          <w:numId w:val="7"/>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Prices of air tickets on a travel portal</w:t>
      </w:r>
    </w:p>
    <w:p w:rsidR="00000000" w:rsidDel="00000000" w:rsidP="00000000" w:rsidRDefault="00000000" w:rsidRPr="00000000" w14:paraId="00000071">
      <w:pPr>
        <w:numPr>
          <w:ilvl w:val="0"/>
          <w:numId w:val="7"/>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Notifications on </w:t>
      </w:r>
      <w:ins w:author="Unknown" w:id="6" w:date="2018-03-01T12:48:28Z">
        <w:r w:rsidDel="00000000" w:rsidR="00000000" w:rsidRPr="00000000">
          <w:rPr>
            <w:rFonts w:ascii="Calibri" w:cs="Calibri" w:eastAsia="Calibri" w:hAnsi="Calibri"/>
            <w:rtl w:val="0"/>
          </w:rPr>
          <w:t xml:space="preserve">F</w:t>
        </w:r>
      </w:ins>
      <w:del w:author="Unknown" w:id="6" w:date="2018-03-01T12:48:28Z">
        <w:r w:rsidDel="00000000" w:rsidR="00000000" w:rsidRPr="00000000">
          <w:rPr>
            <w:rFonts w:ascii="Calibri" w:cs="Calibri" w:eastAsia="Calibri" w:hAnsi="Calibri"/>
            <w:rtl w:val="0"/>
          </w:rPr>
          <w:delText xml:space="preserve">f</w:delText>
        </w:r>
      </w:del>
      <w:r w:rsidDel="00000000" w:rsidR="00000000" w:rsidRPr="00000000">
        <w:rPr>
          <w:rFonts w:ascii="Calibri" w:cs="Calibri" w:eastAsia="Calibri" w:hAnsi="Calibri"/>
          <w:rtl w:val="0"/>
        </w:rPr>
        <w:t xml:space="preserve">acebook</w:t>
      </w:r>
    </w:p>
    <w:p w:rsidR="00000000" w:rsidDel="00000000" w:rsidP="00000000" w:rsidRDefault="00000000" w:rsidRPr="00000000" w14:paraId="00000072">
      <w:pPr>
        <w:numPr>
          <w:ilvl w:val="0"/>
          <w:numId w:val="7"/>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A c</w:t>
      </w:r>
      <w:r w:rsidDel="00000000" w:rsidR="00000000" w:rsidRPr="00000000">
        <w:rPr>
          <w:rFonts w:ascii="Calibri" w:cs="Calibri" w:eastAsia="Calibri" w:hAnsi="Calibri"/>
          <w:b w:val="1"/>
          <w:rtl w:val="0"/>
        </w:rPr>
        <w:t xml:space="preserve">ustomer’s bank account details </w:t>
      </w:r>
      <w:r w:rsidDel="00000000" w:rsidR="00000000" w:rsidRPr="00000000">
        <w:rPr>
          <w:rFonts w:ascii="Calibri" w:cs="Calibri" w:eastAsia="Calibri" w:hAnsi="Calibri"/>
          <w:b w:val="1"/>
          <w:rtl w:val="0"/>
        </w:rPr>
        <w:t xml:space="preserve">that</w:t>
      </w:r>
      <w:r w:rsidDel="00000000" w:rsidR="00000000" w:rsidRPr="00000000">
        <w:rPr>
          <w:rFonts w:ascii="Calibri" w:cs="Calibri" w:eastAsia="Calibri" w:hAnsi="Calibri"/>
          <w:b w:val="1"/>
          <w:rtl w:val="0"/>
        </w:rPr>
        <w:t xml:space="preserve"> includes all latest transactions </w:t>
      </w:r>
    </w:p>
    <w:p w:rsidR="00000000" w:rsidDel="00000000" w:rsidP="00000000" w:rsidRDefault="00000000" w:rsidRPr="00000000" w14:paraId="00000073">
      <w:pPr>
        <w:numPr>
          <w:ilvl w:val="0"/>
          <w:numId w:val="7"/>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None of these</w:t>
      </w:r>
    </w:p>
    <w:p w:rsidR="00000000" w:rsidDel="00000000" w:rsidP="00000000" w:rsidRDefault="00000000" w:rsidRPr="00000000" w14:paraId="0000007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5">
      <w:pPr>
        <w:numPr>
          <w:ilvl w:val="0"/>
          <w:numId w:val="3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a is incorrect. The prices of the air tickets on a travel portal may not be the latest at the time when we are checking. Sometimes, the prices are updated just before the payment. Here, availability is given a higher priority over consistency.</w:t>
      </w:r>
    </w:p>
    <w:p w:rsidR="00000000" w:rsidDel="00000000" w:rsidP="00000000" w:rsidRDefault="00000000" w:rsidRPr="00000000" w14:paraId="00000076">
      <w:pPr>
        <w:numPr>
          <w:ilvl w:val="0"/>
          <w:numId w:val="3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b is incorrect. Delaying of notifications is completely fine. But it is not acceptable if facebook.com goes down because of the delay in notifications. Here, availability is given a higher priority over consistency.</w:t>
      </w:r>
    </w:p>
    <w:p w:rsidR="00000000" w:rsidDel="00000000" w:rsidP="00000000" w:rsidRDefault="00000000" w:rsidRPr="00000000" w14:paraId="00000077">
      <w:pPr>
        <w:numPr>
          <w:ilvl w:val="0"/>
          <w:numId w:val="35"/>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 c is correct. Bank account details are sensitive information</w:t>
      </w:r>
      <w:ins w:author="Unknown" w:id="7" w:date="2018-03-01T12:34:29Z">
        <w:r w:rsidDel="00000000" w:rsidR="00000000" w:rsidRPr="00000000">
          <w:rPr>
            <w:rFonts w:ascii="Calibri" w:cs="Calibri" w:eastAsia="Calibri" w:hAnsi="Calibri"/>
            <w:b w:val="1"/>
            <w:rtl w:val="0"/>
          </w:rPr>
          <w:t xml:space="preserve">,</w:t>
        </w:r>
      </w:ins>
      <w:r w:rsidDel="00000000" w:rsidR="00000000" w:rsidRPr="00000000">
        <w:rPr>
          <w:rFonts w:ascii="Calibri" w:cs="Calibri" w:eastAsia="Calibri" w:hAnsi="Calibri"/>
          <w:b w:val="1"/>
          <w:rtl w:val="0"/>
        </w:rPr>
        <w:t xml:space="preserve"> and they have to be consistent and correct. So, if the latest accurate information is not available, then it</w:t>
      </w:r>
      <w:ins w:author="Unknown" w:id="8" w:date="2018-03-01T12:47:39Z">
        <w:r w:rsidDel="00000000" w:rsidR="00000000" w:rsidRPr="00000000">
          <w:rPr>
            <w:rFonts w:ascii="Calibri" w:cs="Calibri" w:eastAsia="Calibri" w:hAnsi="Calibri"/>
            <w:b w:val="1"/>
            <w:rtl w:val="0"/>
          </w:rPr>
          <w:t xml:space="preserve">’</w:t>
        </w:r>
      </w:ins>
      <w:r w:rsidDel="00000000" w:rsidR="00000000" w:rsidRPr="00000000">
        <w:rPr>
          <w:rFonts w:ascii="Calibri" w:cs="Calibri" w:eastAsia="Calibri" w:hAnsi="Calibri"/>
          <w:b w:val="1"/>
          <w:rtl w:val="0"/>
        </w:rPr>
        <w:t xml:space="preserve">s better to declare an outage than showing wrong information to the customer.</w:t>
      </w:r>
    </w:p>
    <w:p w:rsidR="00000000" w:rsidDel="00000000" w:rsidP="00000000" w:rsidRDefault="00000000" w:rsidRPr="00000000" w14:paraId="00000078">
      <w:pPr>
        <w:numPr>
          <w:ilvl w:val="0"/>
          <w:numId w:val="3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d is incorrect. Go through the use cases again. One of the remaining options is the correct answer.</w:t>
      </w:r>
    </w:p>
    <w:p w:rsidR="00000000" w:rsidDel="00000000" w:rsidP="00000000" w:rsidRDefault="00000000" w:rsidRPr="00000000" w14:paraId="0000007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A">
      <w:pPr>
        <w:contextualSpacing w:val="0"/>
        <w:rPr>
          <w:rFonts w:ascii="Calibri" w:cs="Calibri" w:eastAsia="Calibri" w:hAnsi="Calibri"/>
        </w:rPr>
      </w:pPr>
      <w:r w:rsidDel="00000000" w:rsidR="00000000" w:rsidRPr="00000000">
        <w:rPr>
          <w:rFonts w:ascii="Calibri" w:cs="Calibri" w:eastAsia="Calibri" w:hAnsi="Calibri"/>
          <w:rtl w:val="0"/>
        </w:rPr>
        <w:t xml:space="preserve">Q3) Pick the </w:t>
      </w:r>
      <w:commentRangeStart w:id="0"/>
      <w:commentRangeStart w:id="1"/>
      <w:r w:rsidDel="00000000" w:rsidR="00000000" w:rsidRPr="00000000">
        <w:rPr>
          <w:rFonts w:ascii="Calibri" w:cs="Calibri" w:eastAsia="Calibri" w:hAnsi="Calibri"/>
          <w:rtl w:val="0"/>
        </w:rPr>
        <w:t xml:space="preserve">statement </w:t>
      </w:r>
      <w:ins w:author="Unknown" w:id="9" w:date="2018-03-01T06:57:02Z">
        <w:r w:rsidDel="00000000" w:rsidR="00000000" w:rsidRPr="00000000">
          <w:rPr>
            <w:rFonts w:ascii="Calibri" w:cs="Calibri" w:eastAsia="Calibri" w:hAnsi="Calibri"/>
            <w:rtl w:val="0"/>
          </w:rPr>
          <w:t xml:space="preserve">that</w:t>
        </w:r>
      </w:ins>
      <w:del w:author="Unknown" w:id="9" w:date="2018-03-01T06:57:02Z">
        <w:r w:rsidDel="00000000" w:rsidR="00000000" w:rsidRPr="00000000">
          <w:rPr>
            <w:rFonts w:ascii="Calibri" w:cs="Calibri" w:eastAsia="Calibri" w:hAnsi="Calibri"/>
            <w:rtl w:val="0"/>
          </w:rPr>
          <w:delText xml:space="preserve">which</w:delText>
        </w:r>
      </w:del>
      <w:r w:rsidDel="00000000" w:rsidR="00000000" w:rsidRPr="00000000">
        <w:rPr>
          <w:rFonts w:ascii="Calibri" w:cs="Calibri" w:eastAsia="Calibri" w:hAnsi="Calibri"/>
          <w:rtl w:val="0"/>
        </w:rPr>
        <w:t xml:space="preserve"> is </w:t>
      </w:r>
      <w:del w:author="Unknown" w:id="10" w:date="2018-03-01T07:32:34Z">
        <w:r w:rsidDel="00000000" w:rsidR="00000000" w:rsidRPr="00000000">
          <w:rPr>
            <w:rFonts w:ascii="Calibri" w:cs="Calibri" w:eastAsia="Calibri" w:hAnsi="Calibri"/>
            <w:rtl w:val="0"/>
          </w:rPr>
          <w:delText xml:space="preserve">not </w:delText>
        </w:r>
      </w:del>
      <w:r w:rsidDel="00000000" w:rsidR="00000000" w:rsidRPr="00000000">
        <w:rPr>
          <w:rFonts w:ascii="Calibri" w:cs="Calibri" w:eastAsia="Calibri" w:hAnsi="Calibri"/>
          <w:rtl w:val="0"/>
        </w:rPr>
        <w:t xml:space="preserve">true</w:t>
      </w:r>
      <w:commentRangeEnd w:id="0"/>
      <w:r w:rsidDel="00000000" w:rsidR="00000000" w:rsidRPr="00000000">
        <w:commentReference w:id="0"/>
      </w:r>
      <w:commentRangeEnd w:id="1"/>
      <w:r w:rsidDel="00000000" w:rsidR="00000000" w:rsidRPr="00000000">
        <w:commentReference w:id="1"/>
      </w:r>
      <w:r w:rsidDel="00000000" w:rsidR="00000000" w:rsidRPr="00000000">
        <w:rPr>
          <w:rFonts w:ascii="Calibri" w:cs="Calibri" w:eastAsia="Calibri" w:hAnsi="Calibri"/>
          <w:rtl w:val="0"/>
        </w:rPr>
        <w:t xml:space="preserve"> </w:t>
      </w:r>
      <w:ins w:author="Unknown" w:id="11" w:date="2018-03-01T06:57:06Z">
        <w:r w:rsidDel="00000000" w:rsidR="00000000" w:rsidRPr="00000000">
          <w:rPr>
            <w:rFonts w:ascii="Calibri" w:cs="Calibri" w:eastAsia="Calibri" w:hAnsi="Calibri"/>
            <w:rtl w:val="0"/>
          </w:rPr>
          <w:t xml:space="preserve">about the</w:t>
        </w:r>
      </w:ins>
      <w:del w:author="Unknown" w:id="11" w:date="2018-03-01T06:57:06Z">
        <w:r w:rsidDel="00000000" w:rsidR="00000000" w:rsidRPr="00000000">
          <w:rPr>
            <w:rFonts w:ascii="Calibri" w:cs="Calibri" w:eastAsia="Calibri" w:hAnsi="Calibri"/>
            <w:rtl w:val="0"/>
          </w:rPr>
          <w:delText xml:space="preserve">regarding</w:delText>
        </w:r>
      </w:del>
      <w:r w:rsidDel="00000000" w:rsidR="00000000" w:rsidRPr="00000000">
        <w:rPr>
          <w:rFonts w:ascii="Calibri" w:cs="Calibri" w:eastAsia="Calibri" w:hAnsi="Calibri"/>
          <w:rtl w:val="0"/>
        </w:rPr>
        <w:t xml:space="preserve"> CAP theorem?</w:t>
      </w:r>
    </w:p>
    <w:p w:rsidR="00000000" w:rsidDel="00000000" w:rsidP="00000000" w:rsidRDefault="00000000" w:rsidRPr="00000000" w14:paraId="0000007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C">
      <w:pPr>
        <w:numPr>
          <w:ilvl w:val="0"/>
          <w:numId w:val="22"/>
        </w:numPr>
        <w:ind w:left="720" w:hanging="360"/>
        <w:contextualSpacing w:val="1"/>
        <w:rPr>
          <w:rFonts w:ascii="Calibri" w:cs="Calibri" w:eastAsia="Calibri" w:hAnsi="Calibri"/>
          <w:u w:val="none"/>
        </w:rPr>
      </w:pPr>
      <w:ins w:author="Unknown" w:id="12" w:date="2018-03-01T06:57:31Z">
        <w:r w:rsidDel="00000000" w:rsidR="00000000" w:rsidRPr="00000000">
          <w:rPr>
            <w:rFonts w:ascii="Calibri" w:cs="Calibri" w:eastAsia="Calibri" w:hAnsi="Calibri"/>
            <w:rtl w:val="0"/>
          </w:rPr>
          <w:t xml:space="preserve">I</w:t>
        </w:r>
      </w:ins>
      <w:del w:author="Unknown" w:id="12" w:date="2018-03-01T06:57:31Z">
        <w:r w:rsidDel="00000000" w:rsidR="00000000" w:rsidRPr="00000000">
          <w:rPr>
            <w:rFonts w:ascii="Calibri" w:cs="Calibri" w:eastAsia="Calibri" w:hAnsi="Calibri"/>
            <w:rtl w:val="0"/>
          </w:rPr>
          <w:delText xml:space="preserve">A i</w:delText>
        </w:r>
      </w:del>
      <w:r w:rsidDel="00000000" w:rsidR="00000000" w:rsidRPr="00000000">
        <w:rPr>
          <w:rFonts w:ascii="Calibri" w:cs="Calibri" w:eastAsia="Calibri" w:hAnsi="Calibri"/>
          <w:rtl w:val="0"/>
        </w:rPr>
        <w:t xml:space="preserve">n CAP</w:t>
      </w:r>
      <w:ins w:author="Unknown" w:id="13" w:date="2018-03-01T06:57:34Z">
        <w:r w:rsidDel="00000000" w:rsidR="00000000" w:rsidRPr="00000000">
          <w:rPr>
            <w:rFonts w:ascii="Calibri" w:cs="Calibri" w:eastAsia="Calibri" w:hAnsi="Calibri"/>
            <w:rtl w:val="0"/>
          </w:rPr>
          <w:t xml:space="preserve">, ‘A’</w:t>
        </w:r>
      </w:ins>
      <w:r w:rsidDel="00000000" w:rsidR="00000000" w:rsidRPr="00000000">
        <w:rPr>
          <w:rFonts w:ascii="Calibri" w:cs="Calibri" w:eastAsia="Calibri" w:hAnsi="Calibri"/>
          <w:rtl w:val="0"/>
        </w:rPr>
        <w:t xml:space="preserve"> </w:t>
      </w:r>
      <w:ins w:author="Unknown" w:id="14" w:date="2018-03-01T06:57:17Z">
        <w:r w:rsidDel="00000000" w:rsidR="00000000" w:rsidRPr="00000000">
          <w:rPr>
            <w:rFonts w:ascii="Calibri" w:cs="Calibri" w:eastAsia="Calibri" w:hAnsi="Calibri"/>
            <w:rtl w:val="0"/>
          </w:rPr>
          <w:t xml:space="preserve">stands for</w:t>
        </w:r>
      </w:ins>
      <w:del w:author="Unknown" w:id="14" w:date="2018-03-01T06:57:17Z">
        <w:r w:rsidDel="00000000" w:rsidR="00000000" w:rsidRPr="00000000">
          <w:rPr>
            <w:rFonts w:ascii="Calibri" w:cs="Calibri" w:eastAsia="Calibri" w:hAnsi="Calibri"/>
            <w:rtl w:val="0"/>
          </w:rPr>
          <w:delText xml:space="preserve">refer to</w:delText>
        </w:r>
      </w:del>
      <w:r w:rsidDel="00000000" w:rsidR="00000000" w:rsidRPr="00000000">
        <w:rPr>
          <w:rFonts w:ascii="Calibri" w:cs="Calibri" w:eastAsia="Calibri" w:hAnsi="Calibri"/>
          <w:rtl w:val="0"/>
        </w:rPr>
        <w:t xml:space="preserve"> Accuracy </w:t>
      </w:r>
      <w:del w:author="Unknown" w:id="15" w:date="2018-03-01T06:57:53Z">
        <w:r w:rsidDel="00000000" w:rsidR="00000000" w:rsidRPr="00000000">
          <w:rPr>
            <w:rFonts w:ascii="Calibri" w:cs="Calibri" w:eastAsia="Calibri" w:hAnsi="Calibri"/>
            <w:rtl w:val="0"/>
          </w:rPr>
          <w:delText xml:space="preserve">in </w:delText>
        </w:r>
      </w:del>
      <w:ins w:author="Unknown" w:id="15" w:date="2018-03-01T06:57:53Z">
        <w:del w:author="Unknown" w:id="15" w:date="2018-03-01T06:57:53Z">
          <w:r w:rsidDel="00000000" w:rsidR="00000000" w:rsidRPr="00000000">
            <w:rPr>
              <w:rFonts w:ascii="Calibri" w:cs="Calibri" w:eastAsia="Calibri" w:hAnsi="Calibri"/>
              <w:rtl w:val="0"/>
            </w:rPr>
            <w:delText xml:space="preserve">the </w:delText>
          </w:r>
        </w:del>
      </w:ins>
      <w:del w:author="Unknown" w:id="15" w:date="2018-03-01T06:57:53Z">
        <w:r w:rsidDel="00000000" w:rsidR="00000000" w:rsidRPr="00000000">
          <w:rPr>
            <w:rFonts w:ascii="Calibri" w:cs="Calibri" w:eastAsia="Calibri" w:hAnsi="Calibri"/>
            <w:rtl w:val="0"/>
          </w:rPr>
          <w:delText xml:space="preserve">CAP theorem</w:delText>
        </w:r>
      </w:del>
      <w:r w:rsidDel="00000000" w:rsidR="00000000" w:rsidRPr="00000000">
        <w:rPr>
          <w:rtl w:val="0"/>
        </w:rPr>
      </w:r>
    </w:p>
    <w:p w:rsidR="00000000" w:rsidDel="00000000" w:rsidP="00000000" w:rsidRDefault="00000000" w:rsidRPr="00000000" w14:paraId="0000007D">
      <w:pPr>
        <w:numPr>
          <w:ilvl w:val="0"/>
          <w:numId w:val="22"/>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If partition tolerance is not considered</w:t>
      </w:r>
      <w:ins w:author="Unknown" w:id="16" w:date="2018-03-01T06:58:01Z">
        <w:r w:rsidDel="00000000" w:rsidR="00000000" w:rsidRPr="00000000">
          <w:rPr>
            <w:rFonts w:ascii="Calibri" w:cs="Calibri" w:eastAsia="Calibri" w:hAnsi="Calibri"/>
            <w:b w:val="1"/>
            <w:rtl w:val="0"/>
          </w:rPr>
          <w:t xml:space="preserve">,</w:t>
        </w:r>
      </w:ins>
      <w:r w:rsidDel="00000000" w:rsidR="00000000" w:rsidRPr="00000000">
        <w:rPr>
          <w:rFonts w:ascii="Calibri" w:cs="Calibri" w:eastAsia="Calibri" w:hAnsi="Calibri"/>
          <w:b w:val="1"/>
          <w:rtl w:val="0"/>
        </w:rPr>
        <w:t xml:space="preserve"> then the datastore </w:t>
      </w:r>
      <w:del w:author="Unknown" w:id="17" w:date="2018-03-01T07:32:55Z">
        <w:r w:rsidDel="00000000" w:rsidR="00000000" w:rsidRPr="00000000">
          <w:rPr>
            <w:rFonts w:ascii="Calibri" w:cs="Calibri" w:eastAsia="Calibri" w:hAnsi="Calibri"/>
            <w:b w:val="1"/>
            <w:rtl w:val="0"/>
          </w:rPr>
          <w:delText xml:space="preserve">is</w:delText>
        </w:r>
      </w:del>
      <w:ins w:author="Unknown" w:id="17" w:date="2018-03-01T07:32:55Z">
        <w:r w:rsidDel="00000000" w:rsidR="00000000" w:rsidRPr="00000000">
          <w:rPr>
            <w:rFonts w:ascii="Calibri" w:cs="Calibri" w:eastAsia="Calibri" w:hAnsi="Calibri"/>
            <w:b w:val="1"/>
            <w:rtl w:val="0"/>
          </w:rPr>
          <w:t xml:space="preserve">will be</w:t>
        </w:r>
      </w:ins>
      <w:r w:rsidDel="00000000" w:rsidR="00000000" w:rsidRPr="00000000">
        <w:rPr>
          <w:rFonts w:ascii="Calibri" w:cs="Calibri" w:eastAsia="Calibri" w:hAnsi="Calibri"/>
          <w:b w:val="1"/>
          <w:rtl w:val="0"/>
        </w:rPr>
        <w:t xml:space="preserve"> an RDBMS system</w:t>
      </w:r>
    </w:p>
    <w:p w:rsidR="00000000" w:rsidDel="00000000" w:rsidP="00000000" w:rsidRDefault="00000000" w:rsidRPr="00000000" w14:paraId="0000007E">
      <w:pPr>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Consistency guarantees that every node in the distributed system </w:t>
      </w:r>
      <w:ins w:author="Unknown" w:id="18" w:date="2018-03-01T07:33:07Z">
        <w:r w:rsidDel="00000000" w:rsidR="00000000" w:rsidRPr="00000000">
          <w:rPr>
            <w:rFonts w:ascii="Calibri" w:cs="Calibri" w:eastAsia="Calibri" w:hAnsi="Calibri"/>
            <w:rtl w:val="0"/>
          </w:rPr>
          <w:t xml:space="preserve">has an</w:t>
        </w:r>
      </w:ins>
      <w:del w:author="Unknown" w:id="18" w:date="2018-03-01T07:33:07Z">
        <w:r w:rsidDel="00000000" w:rsidR="00000000" w:rsidRPr="00000000">
          <w:rPr>
            <w:rFonts w:ascii="Calibri" w:cs="Calibri" w:eastAsia="Calibri" w:hAnsi="Calibri"/>
            <w:rtl w:val="0"/>
          </w:rPr>
          <w:delText xml:space="preserve">must have</w:delText>
        </w:r>
      </w:del>
      <w:r w:rsidDel="00000000" w:rsidR="00000000" w:rsidRPr="00000000">
        <w:rPr>
          <w:rFonts w:ascii="Calibri" w:cs="Calibri" w:eastAsia="Calibri" w:hAnsi="Calibri"/>
          <w:rtl w:val="0"/>
        </w:rPr>
        <w:t xml:space="preserve"> identical configuration</w:t>
      </w:r>
    </w:p>
    <w:p w:rsidR="00000000" w:rsidDel="00000000" w:rsidP="00000000" w:rsidRDefault="00000000" w:rsidRPr="00000000" w14:paraId="0000007F">
      <w:pPr>
        <w:numPr>
          <w:ilvl w:val="0"/>
          <w:numId w:val="2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None of the</w:t>
      </w:r>
      <w:ins w:author="Unknown" w:id="19" w:date="2018-03-01T07:33:16Z">
        <w:r w:rsidDel="00000000" w:rsidR="00000000" w:rsidRPr="00000000">
          <w:rPr>
            <w:rFonts w:ascii="Calibri" w:cs="Calibri" w:eastAsia="Calibri" w:hAnsi="Calibri"/>
            <w:rtl w:val="0"/>
          </w:rPr>
          <w:t xml:space="preserve"> above</w:t>
        </w:r>
      </w:ins>
      <w:del w:author="Unknown" w:id="19" w:date="2018-03-01T07:33:16Z">
        <w:r w:rsidDel="00000000" w:rsidR="00000000" w:rsidRPr="00000000">
          <w:rPr>
            <w:rFonts w:ascii="Calibri" w:cs="Calibri" w:eastAsia="Calibri" w:hAnsi="Calibri"/>
            <w:rtl w:val="0"/>
          </w:rPr>
          <w:delText xml:space="preserve">se</w:delText>
        </w:r>
      </w:del>
      <w:r w:rsidDel="00000000" w:rsidR="00000000" w:rsidRPr="00000000">
        <w:rPr>
          <w:rtl w:val="0"/>
        </w:rPr>
      </w:r>
    </w:p>
    <w:p w:rsidR="00000000" w:rsidDel="00000000" w:rsidP="00000000" w:rsidRDefault="00000000" w:rsidRPr="00000000" w14:paraId="0000008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1">
      <w:pPr>
        <w:numPr>
          <w:ilvl w:val="0"/>
          <w:numId w:val="1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a is incorrect. </w:t>
      </w:r>
      <w:ins w:author="Unknown" w:id="20" w:date="2018-03-01T07:33:28Z">
        <w:r w:rsidDel="00000000" w:rsidR="00000000" w:rsidRPr="00000000">
          <w:rPr>
            <w:rFonts w:ascii="Calibri" w:cs="Calibri" w:eastAsia="Calibri" w:hAnsi="Calibri"/>
            <w:rtl w:val="0"/>
          </w:rPr>
          <w:t xml:space="preserve">I</w:t>
        </w:r>
      </w:ins>
      <w:del w:author="Unknown" w:id="20" w:date="2018-03-01T07:33:28Z">
        <w:r w:rsidDel="00000000" w:rsidR="00000000" w:rsidRPr="00000000">
          <w:rPr>
            <w:rFonts w:ascii="Calibri" w:cs="Calibri" w:eastAsia="Calibri" w:hAnsi="Calibri"/>
            <w:rtl w:val="0"/>
          </w:rPr>
          <w:delText xml:space="preserve">A i</w:delText>
        </w:r>
      </w:del>
      <w:r w:rsidDel="00000000" w:rsidR="00000000" w:rsidRPr="00000000">
        <w:rPr>
          <w:rFonts w:ascii="Calibri" w:cs="Calibri" w:eastAsia="Calibri" w:hAnsi="Calibri"/>
          <w:rtl w:val="0"/>
        </w:rPr>
        <w:t xml:space="preserve">n CAP</w:t>
      </w:r>
      <w:ins w:author="Unknown" w:id="21" w:date="2018-03-01T07:33:30Z">
        <w:r w:rsidDel="00000000" w:rsidR="00000000" w:rsidRPr="00000000">
          <w:rPr>
            <w:rFonts w:ascii="Calibri" w:cs="Calibri" w:eastAsia="Calibri" w:hAnsi="Calibri"/>
            <w:rtl w:val="0"/>
          </w:rPr>
          <w:t xml:space="preserve">, ‘A’ stands for</w:t>
        </w:r>
      </w:ins>
      <w:r w:rsidDel="00000000" w:rsidR="00000000" w:rsidRPr="00000000">
        <w:rPr>
          <w:rFonts w:ascii="Calibri" w:cs="Calibri" w:eastAsia="Calibri" w:hAnsi="Calibri"/>
          <w:rtl w:val="0"/>
        </w:rPr>
        <w:t xml:space="preserve"> </w:t>
      </w:r>
      <w:del w:author="Unknown" w:id="22" w:date="2018-03-01T07:33:43Z">
        <w:r w:rsidDel="00000000" w:rsidR="00000000" w:rsidRPr="00000000">
          <w:rPr>
            <w:rFonts w:ascii="Calibri" w:cs="Calibri" w:eastAsia="Calibri" w:hAnsi="Calibri"/>
            <w:rtl w:val="0"/>
          </w:rPr>
          <w:delText xml:space="preserve">refers to </w:delText>
        </w:r>
      </w:del>
      <w:r w:rsidDel="00000000" w:rsidR="00000000" w:rsidRPr="00000000">
        <w:rPr>
          <w:rFonts w:ascii="Calibri" w:cs="Calibri" w:eastAsia="Calibri" w:hAnsi="Calibri"/>
          <w:rtl w:val="0"/>
        </w:rPr>
        <w:t xml:space="preserve">availability</w:t>
      </w:r>
      <w:ins w:author="Unknown" w:id="23" w:date="2018-03-01T07:33:23Z">
        <w:r w:rsidDel="00000000" w:rsidR="00000000" w:rsidRPr="00000000">
          <w:rPr>
            <w:rFonts w:ascii="Calibri" w:cs="Calibri" w:eastAsia="Calibri" w:hAnsi="Calibri"/>
            <w:rtl w:val="0"/>
          </w:rPr>
          <w:t xml:space="preserve">.</w:t>
        </w:r>
      </w:ins>
      <w:r w:rsidDel="00000000" w:rsidR="00000000" w:rsidRPr="00000000">
        <w:rPr>
          <w:rtl w:val="0"/>
        </w:rPr>
      </w:r>
    </w:p>
    <w:p w:rsidR="00000000" w:rsidDel="00000000" w:rsidP="00000000" w:rsidRDefault="00000000" w:rsidRPr="00000000" w14:paraId="00000082">
      <w:pPr>
        <w:numPr>
          <w:ilvl w:val="0"/>
          <w:numId w:val="12"/>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 b is correct. RDBMS systems are not used to process data using distributed computing. Hence, partition tolerance is out of </w:t>
      </w:r>
      <w:r w:rsidDel="00000000" w:rsidR="00000000" w:rsidRPr="00000000">
        <w:rPr>
          <w:rFonts w:ascii="Calibri" w:cs="Calibri" w:eastAsia="Calibri" w:hAnsi="Calibri"/>
          <w:b w:val="1"/>
          <w:rtl w:val="0"/>
        </w:rPr>
        <w:t xml:space="preserve">context </w:t>
      </w:r>
      <w:r w:rsidDel="00000000" w:rsidR="00000000" w:rsidRPr="00000000">
        <w:rPr>
          <w:rFonts w:ascii="Calibri" w:cs="Calibri" w:eastAsia="Calibri" w:hAnsi="Calibri"/>
          <w:b w:val="1"/>
          <w:rtl w:val="0"/>
        </w:rPr>
        <w:t xml:space="preserve">for RDBMS systems</w:t>
      </w:r>
      <w:ins w:author="Unknown" w:id="24" w:date="2018-03-01T07:48:48Z">
        <w:r w:rsidDel="00000000" w:rsidR="00000000" w:rsidRPr="00000000">
          <w:rPr>
            <w:rFonts w:ascii="Calibri" w:cs="Calibri" w:eastAsia="Calibri" w:hAnsi="Calibri"/>
            <w:b w:val="1"/>
            <w:rtl w:val="0"/>
          </w:rPr>
          <w:t xml:space="preserve">.</w:t>
        </w:r>
      </w:ins>
      <w:r w:rsidDel="00000000" w:rsidR="00000000" w:rsidRPr="00000000">
        <w:rPr>
          <w:rtl w:val="0"/>
        </w:rPr>
      </w:r>
    </w:p>
    <w:p w:rsidR="00000000" w:rsidDel="00000000" w:rsidP="00000000" w:rsidRDefault="00000000" w:rsidRPr="00000000" w14:paraId="00000083">
      <w:pPr>
        <w:numPr>
          <w:ilvl w:val="0"/>
          <w:numId w:val="1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c is incorrect. Consistency guarantees that every node in the distributed system returns the same, most successful, recent </w:t>
      </w:r>
      <w:commentRangeStart w:id="2"/>
      <w:r w:rsidDel="00000000" w:rsidR="00000000" w:rsidRPr="00000000">
        <w:rPr>
          <w:rFonts w:ascii="Calibri" w:cs="Calibri" w:eastAsia="Calibri" w:hAnsi="Calibri"/>
          <w:rtl w:val="0"/>
        </w:rPr>
        <w:t xml:space="preserve">write</w:t>
      </w:r>
      <w:commentRangeEnd w:id="2"/>
      <w:r w:rsidDel="00000000" w:rsidR="00000000" w:rsidRPr="00000000">
        <w:commentReference w:id="2"/>
      </w:r>
      <w:r w:rsidDel="00000000" w:rsidR="00000000" w:rsidRPr="00000000">
        <w:rPr>
          <w:rFonts w:ascii="Calibri" w:cs="Calibri" w:eastAsia="Calibri" w:hAnsi="Calibri"/>
          <w:rtl w:val="0"/>
        </w:rPr>
        <w:t xml:space="preserve">.</w:t>
      </w:r>
    </w:p>
    <w:p w:rsidR="00000000" w:rsidDel="00000000" w:rsidP="00000000" w:rsidRDefault="00000000" w:rsidRPr="00000000" w14:paraId="00000084">
      <w:pPr>
        <w:numPr>
          <w:ilvl w:val="0"/>
          <w:numId w:val="1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d is incorrect. </w:t>
      </w:r>
      <w:ins w:author="Unknown" w:id="25" w:date="2018-03-01T07:55:15Z">
        <w:r w:rsidDel="00000000" w:rsidR="00000000" w:rsidRPr="00000000">
          <w:rPr>
            <w:rFonts w:ascii="Calibri" w:cs="Calibri" w:eastAsia="Calibri" w:hAnsi="Calibri"/>
            <w:rtl w:val="0"/>
          </w:rPr>
          <w:t xml:space="preserve">G</w:t>
        </w:r>
      </w:ins>
      <w:del w:author="Unknown" w:id="25" w:date="2018-03-01T07:55:15Z">
        <w:r w:rsidDel="00000000" w:rsidR="00000000" w:rsidRPr="00000000">
          <w:rPr>
            <w:rFonts w:ascii="Calibri" w:cs="Calibri" w:eastAsia="Calibri" w:hAnsi="Calibri"/>
            <w:rtl w:val="0"/>
          </w:rPr>
          <w:delText xml:space="preserve">Please g</w:delText>
        </w:r>
      </w:del>
      <w:r w:rsidDel="00000000" w:rsidR="00000000" w:rsidRPr="00000000">
        <w:rPr>
          <w:rFonts w:ascii="Calibri" w:cs="Calibri" w:eastAsia="Calibri" w:hAnsi="Calibri"/>
          <w:rtl w:val="0"/>
        </w:rPr>
        <w:t xml:space="preserve">o through the use cases again</w:t>
      </w:r>
      <w:ins w:author="Unknown" w:id="26" w:date="2018-03-01T07:55:20Z">
        <w:r w:rsidDel="00000000" w:rsidR="00000000" w:rsidRPr="00000000">
          <w:rPr>
            <w:rFonts w:ascii="Calibri" w:cs="Calibri" w:eastAsia="Calibri" w:hAnsi="Calibri"/>
            <w:rtl w:val="0"/>
          </w:rPr>
          <w:t xml:space="preserve">;</w:t>
        </w:r>
      </w:ins>
      <w:del w:author="Unknown" w:id="26" w:date="2018-03-01T07:55:20Z">
        <w:r w:rsidDel="00000000" w:rsidR="00000000" w:rsidRPr="00000000">
          <w:rPr>
            <w:rFonts w:ascii="Calibri" w:cs="Calibri" w:eastAsia="Calibri" w:hAnsi="Calibri"/>
            <w:rtl w:val="0"/>
          </w:rPr>
          <w:delText xml:space="preserve">,</w:delText>
        </w:r>
      </w:del>
      <w:r w:rsidDel="00000000" w:rsidR="00000000" w:rsidRPr="00000000">
        <w:rPr>
          <w:rFonts w:ascii="Calibri" w:cs="Calibri" w:eastAsia="Calibri" w:hAnsi="Calibri"/>
          <w:rtl w:val="0"/>
        </w:rPr>
        <w:t xml:space="preserve"> one of the remaining options is the correct answer.</w:t>
      </w:r>
    </w:p>
    <w:p w:rsidR="00000000" w:rsidDel="00000000" w:rsidP="00000000" w:rsidRDefault="00000000" w:rsidRPr="00000000" w14:paraId="0000008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6">
      <w:pPr>
        <w:contextualSpacing w:val="0"/>
        <w:rPr>
          <w:rFonts w:ascii="Calibri" w:cs="Calibri" w:eastAsia="Calibri" w:hAnsi="Calibri"/>
        </w:rPr>
      </w:pPr>
      <w:r w:rsidDel="00000000" w:rsidR="00000000" w:rsidRPr="00000000">
        <w:rPr>
          <w:rFonts w:ascii="Calibri" w:cs="Calibri" w:eastAsia="Calibri" w:hAnsi="Calibri"/>
          <w:rtl w:val="0"/>
        </w:rPr>
        <w:t xml:space="preserve">Q4) There is a need </w:t>
      </w:r>
      <w:ins w:author="Unknown" w:id="27" w:date="2018-03-01T08:05:53Z">
        <w:r w:rsidDel="00000000" w:rsidR="00000000" w:rsidRPr="00000000">
          <w:rPr>
            <w:rFonts w:ascii="Calibri" w:cs="Calibri" w:eastAsia="Calibri" w:hAnsi="Calibri"/>
            <w:rtl w:val="0"/>
          </w:rPr>
          <w:t xml:space="preserve">to</w:t>
        </w:r>
      </w:ins>
      <w:del w:author="Unknown" w:id="27" w:date="2018-03-01T08:05:53Z">
        <w:r w:rsidDel="00000000" w:rsidR="00000000" w:rsidRPr="00000000">
          <w:rPr>
            <w:rFonts w:ascii="Calibri" w:cs="Calibri" w:eastAsia="Calibri" w:hAnsi="Calibri"/>
            <w:rtl w:val="0"/>
          </w:rPr>
          <w:delText xml:space="preserve">of</w:delText>
        </w:r>
      </w:del>
      <w:r w:rsidDel="00000000" w:rsidR="00000000" w:rsidRPr="00000000">
        <w:rPr>
          <w:rFonts w:ascii="Calibri" w:cs="Calibri" w:eastAsia="Calibri" w:hAnsi="Calibri"/>
          <w:rtl w:val="0"/>
        </w:rPr>
        <w:t xml:space="preserve"> stor</w:t>
      </w:r>
      <w:ins w:author="Unknown" w:id="28" w:date="2018-03-01T08:05:56Z">
        <w:r w:rsidDel="00000000" w:rsidR="00000000" w:rsidRPr="00000000">
          <w:rPr>
            <w:rFonts w:ascii="Calibri" w:cs="Calibri" w:eastAsia="Calibri" w:hAnsi="Calibri"/>
            <w:rtl w:val="0"/>
          </w:rPr>
          <w:t xml:space="preserve">e</w:t>
        </w:r>
      </w:ins>
      <w:del w:author="Unknown" w:id="28" w:date="2018-03-01T08:05:56Z">
        <w:r w:rsidDel="00000000" w:rsidR="00000000" w:rsidRPr="00000000">
          <w:rPr>
            <w:rFonts w:ascii="Calibri" w:cs="Calibri" w:eastAsia="Calibri" w:hAnsi="Calibri"/>
            <w:rtl w:val="0"/>
          </w:rPr>
          <w:delText xml:space="preserve">ing</w:delText>
        </w:r>
      </w:del>
      <w:r w:rsidDel="00000000" w:rsidR="00000000" w:rsidRPr="00000000">
        <w:rPr>
          <w:rFonts w:ascii="Calibri" w:cs="Calibri" w:eastAsia="Calibri" w:hAnsi="Calibri"/>
          <w:rtl w:val="0"/>
        </w:rPr>
        <w:t xml:space="preserve"> </w:t>
      </w:r>
      <w:ins w:author="Unknown" w:id="29" w:date="2018-03-01T08:06:23Z">
        <w:r w:rsidDel="00000000" w:rsidR="00000000" w:rsidRPr="00000000">
          <w:rPr>
            <w:rFonts w:ascii="Calibri" w:cs="Calibri" w:eastAsia="Calibri" w:hAnsi="Calibri"/>
            <w:rtl w:val="0"/>
          </w:rPr>
          <w:t xml:space="preserve">the </w:t>
        </w:r>
      </w:ins>
      <w:r w:rsidDel="00000000" w:rsidR="00000000" w:rsidRPr="00000000">
        <w:rPr>
          <w:rFonts w:ascii="Calibri" w:cs="Calibri" w:eastAsia="Calibri" w:hAnsi="Calibri"/>
          <w:rtl w:val="0"/>
        </w:rPr>
        <w:t xml:space="preserve">transactional data generated by a </w:t>
      </w:r>
      <w:ins w:author="Unknown" w:id="30" w:date="2018-03-01T08:06:06Z">
        <w:r w:rsidDel="00000000" w:rsidR="00000000" w:rsidRPr="00000000">
          <w:rPr>
            <w:rFonts w:ascii="Calibri" w:cs="Calibri" w:eastAsia="Calibri" w:hAnsi="Calibri"/>
            <w:rtl w:val="0"/>
          </w:rPr>
          <w:t xml:space="preserve">b</w:t>
        </w:r>
      </w:ins>
      <w:del w:author="Unknown" w:id="30" w:date="2018-03-01T08:06:06Z">
        <w:r w:rsidDel="00000000" w:rsidR="00000000" w:rsidRPr="00000000">
          <w:rPr>
            <w:rFonts w:ascii="Calibri" w:cs="Calibri" w:eastAsia="Calibri" w:hAnsi="Calibri"/>
            <w:rtl w:val="0"/>
          </w:rPr>
          <w:delText xml:space="preserve">B</w:delText>
        </w:r>
      </w:del>
      <w:r w:rsidDel="00000000" w:rsidR="00000000" w:rsidRPr="00000000">
        <w:rPr>
          <w:rFonts w:ascii="Calibri" w:cs="Calibri" w:eastAsia="Calibri" w:hAnsi="Calibri"/>
          <w:rtl w:val="0"/>
        </w:rPr>
        <w:t xml:space="preserve">ank’s ATM. The data is to be stored in </w:t>
      </w:r>
      <w:ins w:author="Unknown" w:id="31" w:date="2018-03-01T12:34:42Z">
        <w:r w:rsidDel="00000000" w:rsidR="00000000" w:rsidRPr="00000000">
          <w:rPr>
            <w:rFonts w:ascii="Calibri" w:cs="Calibri" w:eastAsia="Calibri" w:hAnsi="Calibri"/>
            <w:rtl w:val="0"/>
          </w:rPr>
          <w:t xml:space="preserve">a </w:t>
        </w:r>
      </w:ins>
      <w:r w:rsidDel="00000000" w:rsidR="00000000" w:rsidRPr="00000000">
        <w:rPr>
          <w:rFonts w:ascii="Calibri" w:cs="Calibri" w:eastAsia="Calibri" w:hAnsi="Calibri"/>
          <w:rtl w:val="0"/>
        </w:rPr>
        <w:t xml:space="preserve">tabular format. According to </w:t>
      </w:r>
      <w:ins w:author="Unknown" w:id="32" w:date="2018-03-01T08:06:56Z">
        <w:r w:rsidDel="00000000" w:rsidR="00000000" w:rsidRPr="00000000">
          <w:rPr>
            <w:rFonts w:ascii="Calibri" w:cs="Calibri" w:eastAsia="Calibri" w:hAnsi="Calibri"/>
            <w:rtl w:val="0"/>
          </w:rPr>
          <w:t xml:space="preserve">the </w:t>
        </w:r>
      </w:ins>
      <w:r w:rsidDel="00000000" w:rsidR="00000000" w:rsidRPr="00000000">
        <w:rPr>
          <w:rFonts w:ascii="Calibri" w:cs="Calibri" w:eastAsia="Calibri" w:hAnsi="Calibri"/>
          <w:rtl w:val="0"/>
        </w:rPr>
        <w:t xml:space="preserve">CAP theorem, which type of datastore </w:t>
      </w:r>
      <w:ins w:author="Unknown" w:id="33" w:date="2018-03-01T08:07:04Z">
        <w:r w:rsidDel="00000000" w:rsidR="00000000" w:rsidRPr="00000000">
          <w:rPr>
            <w:rFonts w:ascii="Calibri" w:cs="Calibri" w:eastAsia="Calibri" w:hAnsi="Calibri"/>
            <w:rtl w:val="0"/>
          </w:rPr>
          <w:t xml:space="preserve">should</w:t>
        </w:r>
      </w:ins>
      <w:del w:author="Unknown" w:id="33" w:date="2018-03-01T08:07:04Z">
        <w:r w:rsidDel="00000000" w:rsidR="00000000" w:rsidRPr="00000000">
          <w:rPr>
            <w:rFonts w:ascii="Calibri" w:cs="Calibri" w:eastAsia="Calibri" w:hAnsi="Calibri"/>
            <w:rtl w:val="0"/>
          </w:rPr>
          <w:delText xml:space="preserve">will</w:delText>
        </w:r>
      </w:del>
      <w:r w:rsidDel="00000000" w:rsidR="00000000" w:rsidRPr="00000000">
        <w:rPr>
          <w:rFonts w:ascii="Calibri" w:cs="Calibri" w:eastAsia="Calibri" w:hAnsi="Calibri"/>
          <w:rtl w:val="0"/>
        </w:rPr>
        <w:t xml:space="preserve"> be used for this</w:t>
      </w:r>
      <w:ins w:author="Unknown" w:id="34" w:date="2018-03-01T08:07:08Z">
        <w:r w:rsidDel="00000000" w:rsidR="00000000" w:rsidRPr="00000000">
          <w:rPr>
            <w:rFonts w:ascii="Calibri" w:cs="Calibri" w:eastAsia="Calibri" w:hAnsi="Calibri"/>
            <w:rtl w:val="0"/>
          </w:rPr>
          <w:t xml:space="preserve"> dataset?</w:t>
        </w:r>
      </w:ins>
      <w:del w:author="Unknown" w:id="34" w:date="2018-03-01T08:07:08Z">
        <w:r w:rsidDel="00000000" w:rsidR="00000000" w:rsidRPr="00000000">
          <w:rPr>
            <w:rFonts w:ascii="Calibri" w:cs="Calibri" w:eastAsia="Calibri" w:hAnsi="Calibri"/>
            <w:rtl w:val="0"/>
          </w:rPr>
          <w:delText xml:space="preserve">:</w:delText>
        </w:r>
      </w:del>
      <w:r w:rsidDel="00000000" w:rsidR="00000000" w:rsidRPr="00000000">
        <w:rPr>
          <w:rtl w:val="0"/>
        </w:rPr>
      </w:r>
    </w:p>
    <w:p w:rsidR="00000000" w:rsidDel="00000000" w:rsidP="00000000" w:rsidRDefault="00000000" w:rsidRPr="00000000" w14:paraId="0000008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8">
      <w:pPr>
        <w:numPr>
          <w:ilvl w:val="0"/>
          <w:numId w:val="25"/>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CA</w:t>
      </w:r>
    </w:p>
    <w:p w:rsidR="00000000" w:rsidDel="00000000" w:rsidP="00000000" w:rsidRDefault="00000000" w:rsidRPr="00000000" w14:paraId="00000089">
      <w:pPr>
        <w:numPr>
          <w:ilvl w:val="0"/>
          <w:numId w:val="2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CP</w:t>
      </w:r>
    </w:p>
    <w:p w:rsidR="00000000" w:rsidDel="00000000" w:rsidP="00000000" w:rsidRDefault="00000000" w:rsidRPr="00000000" w14:paraId="0000008A">
      <w:pPr>
        <w:numPr>
          <w:ilvl w:val="0"/>
          <w:numId w:val="2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AP</w:t>
      </w:r>
    </w:p>
    <w:p w:rsidR="00000000" w:rsidDel="00000000" w:rsidP="00000000" w:rsidRDefault="00000000" w:rsidRPr="00000000" w14:paraId="0000008B">
      <w:pPr>
        <w:numPr>
          <w:ilvl w:val="0"/>
          <w:numId w:val="2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None of these</w:t>
      </w:r>
    </w:p>
    <w:p w:rsidR="00000000" w:rsidDel="00000000" w:rsidP="00000000" w:rsidRDefault="00000000" w:rsidRPr="00000000" w14:paraId="0000008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D">
      <w:pPr>
        <w:numPr>
          <w:ilvl w:val="0"/>
          <w:numId w:val="30"/>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 a is correct. </w:t>
      </w:r>
      <w:ins w:author="Unknown" w:id="35" w:date="2018-03-01T09:36:41Z">
        <w:r w:rsidDel="00000000" w:rsidR="00000000" w:rsidRPr="00000000">
          <w:rPr>
            <w:rFonts w:ascii="Calibri" w:cs="Calibri" w:eastAsia="Calibri" w:hAnsi="Calibri"/>
            <w:b w:val="1"/>
            <w:rtl w:val="0"/>
          </w:rPr>
          <w:t xml:space="preserve">An </w:t>
        </w:r>
      </w:ins>
      <w:r w:rsidDel="00000000" w:rsidR="00000000" w:rsidRPr="00000000">
        <w:rPr>
          <w:rFonts w:ascii="Calibri" w:cs="Calibri" w:eastAsia="Calibri" w:hAnsi="Calibri"/>
          <w:b w:val="1"/>
          <w:rtl w:val="0"/>
        </w:rPr>
        <w:t xml:space="preserve">RDBMS system</w:t>
      </w:r>
      <w:del w:author="Unknown" w:id="36" w:date="2018-03-01T09:36:45Z">
        <w:r w:rsidDel="00000000" w:rsidR="00000000" w:rsidRPr="00000000">
          <w:rPr>
            <w:rFonts w:ascii="Calibri" w:cs="Calibri" w:eastAsia="Calibri" w:hAnsi="Calibri"/>
            <w:b w:val="1"/>
            <w:rtl w:val="0"/>
          </w:rPr>
          <w:delText xml:space="preserve">s</w:delText>
        </w:r>
      </w:del>
      <w:r w:rsidDel="00000000" w:rsidR="00000000" w:rsidRPr="00000000">
        <w:rPr>
          <w:rFonts w:ascii="Calibri" w:cs="Calibri" w:eastAsia="Calibri" w:hAnsi="Calibri"/>
          <w:b w:val="1"/>
          <w:rtl w:val="0"/>
        </w:rPr>
        <w:t xml:space="preserve"> will be required to store </w:t>
      </w:r>
      <w:ins w:author="Unknown" w:id="37" w:date="2018-03-01T09:36:50Z">
        <w:r w:rsidDel="00000000" w:rsidR="00000000" w:rsidRPr="00000000">
          <w:rPr>
            <w:rFonts w:ascii="Calibri" w:cs="Calibri" w:eastAsia="Calibri" w:hAnsi="Calibri"/>
            <w:b w:val="1"/>
            <w:rtl w:val="0"/>
          </w:rPr>
          <w:t xml:space="preserve">the </w:t>
        </w:r>
      </w:ins>
      <w:r w:rsidDel="00000000" w:rsidR="00000000" w:rsidRPr="00000000">
        <w:rPr>
          <w:rFonts w:ascii="Calibri" w:cs="Calibri" w:eastAsia="Calibri" w:hAnsi="Calibri"/>
          <w:b w:val="1"/>
          <w:rtl w:val="0"/>
        </w:rPr>
        <w:t xml:space="preserve">transactional data in </w:t>
      </w:r>
      <w:ins w:author="Unknown" w:id="38" w:date="2018-03-01T08:07:42Z">
        <w:r w:rsidDel="00000000" w:rsidR="00000000" w:rsidRPr="00000000">
          <w:rPr>
            <w:rFonts w:ascii="Calibri" w:cs="Calibri" w:eastAsia="Calibri" w:hAnsi="Calibri"/>
            <w:b w:val="1"/>
            <w:rtl w:val="0"/>
          </w:rPr>
          <w:t xml:space="preserve">a </w:t>
        </w:r>
      </w:ins>
      <w:r w:rsidDel="00000000" w:rsidR="00000000" w:rsidRPr="00000000">
        <w:rPr>
          <w:rFonts w:ascii="Calibri" w:cs="Calibri" w:eastAsia="Calibri" w:hAnsi="Calibri"/>
          <w:b w:val="1"/>
          <w:rtl w:val="0"/>
        </w:rPr>
        <w:t xml:space="preserve">structured format. As per </w:t>
      </w:r>
      <w:ins w:author="Unknown" w:id="39" w:date="2018-03-01T09:36:57Z">
        <w:r w:rsidDel="00000000" w:rsidR="00000000" w:rsidRPr="00000000">
          <w:rPr>
            <w:rFonts w:ascii="Calibri" w:cs="Calibri" w:eastAsia="Calibri" w:hAnsi="Calibri"/>
            <w:b w:val="1"/>
            <w:rtl w:val="0"/>
          </w:rPr>
          <w:t xml:space="preserve">the </w:t>
        </w:r>
      </w:ins>
      <w:r w:rsidDel="00000000" w:rsidR="00000000" w:rsidRPr="00000000">
        <w:rPr>
          <w:rFonts w:ascii="Calibri" w:cs="Calibri" w:eastAsia="Calibri" w:hAnsi="Calibri"/>
          <w:b w:val="1"/>
          <w:rtl w:val="0"/>
        </w:rPr>
        <w:t xml:space="preserve">CAP theorem, RDBMS systems support </w:t>
      </w:r>
      <w:ins w:author="Unknown" w:id="40" w:date="2018-03-01T09:46:54Z">
        <w:r w:rsidDel="00000000" w:rsidR="00000000" w:rsidRPr="00000000">
          <w:rPr>
            <w:rFonts w:ascii="Calibri" w:cs="Calibri" w:eastAsia="Calibri" w:hAnsi="Calibri"/>
            <w:b w:val="1"/>
            <w:rtl w:val="0"/>
          </w:rPr>
          <w:t xml:space="preserve">c</w:t>
        </w:r>
      </w:ins>
      <w:del w:author="Unknown" w:id="40" w:date="2018-03-01T09:46:54Z">
        <w:r w:rsidDel="00000000" w:rsidR="00000000" w:rsidRPr="00000000">
          <w:rPr>
            <w:rFonts w:ascii="Calibri" w:cs="Calibri" w:eastAsia="Calibri" w:hAnsi="Calibri"/>
            <w:b w:val="1"/>
            <w:rtl w:val="0"/>
          </w:rPr>
          <w:delText xml:space="preserve">C</w:delText>
        </w:r>
      </w:del>
      <w:r w:rsidDel="00000000" w:rsidR="00000000" w:rsidRPr="00000000">
        <w:rPr>
          <w:rFonts w:ascii="Calibri" w:cs="Calibri" w:eastAsia="Calibri" w:hAnsi="Calibri"/>
          <w:b w:val="1"/>
          <w:rtl w:val="0"/>
        </w:rPr>
        <w:t xml:space="preserve">onsistency and </w:t>
      </w:r>
      <w:ins w:author="Unknown" w:id="41" w:date="2018-03-01T09:46:57Z">
        <w:r w:rsidDel="00000000" w:rsidR="00000000" w:rsidRPr="00000000">
          <w:rPr>
            <w:rFonts w:ascii="Calibri" w:cs="Calibri" w:eastAsia="Calibri" w:hAnsi="Calibri"/>
            <w:b w:val="1"/>
            <w:rtl w:val="0"/>
          </w:rPr>
          <w:t xml:space="preserve">availability together</w:t>
        </w:r>
      </w:ins>
      <w:del w:author="Unknown" w:id="41" w:date="2018-03-01T09:46:57Z">
        <w:commentRangeStart w:id="3"/>
        <w:r w:rsidDel="00000000" w:rsidR="00000000" w:rsidRPr="00000000">
          <w:rPr>
            <w:rFonts w:ascii="Calibri" w:cs="Calibri" w:eastAsia="Calibri" w:hAnsi="Calibri"/>
            <w:b w:val="1"/>
            <w:rtl w:val="0"/>
          </w:rPr>
          <w:delText xml:space="preserve">Accuracy</w:delText>
        </w:r>
      </w:del>
      <w:commentRangeEnd w:id="3"/>
      <w:r w:rsidDel="00000000" w:rsidR="00000000" w:rsidRPr="00000000">
        <w:commentReference w:id="3"/>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8E">
      <w:pPr>
        <w:numPr>
          <w:ilvl w:val="0"/>
          <w:numId w:val="30"/>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b is incorrect. </w:t>
      </w:r>
      <w:ins w:author="Unknown" w:id="42" w:date="2018-03-01T09:38:26Z">
        <w:r w:rsidDel="00000000" w:rsidR="00000000" w:rsidRPr="00000000">
          <w:rPr>
            <w:rFonts w:ascii="Calibri" w:cs="Calibri" w:eastAsia="Calibri" w:hAnsi="Calibri"/>
            <w:rtl w:val="0"/>
            <w:rPrChange w:author="Unknown" w:id="43" w:date="2018-03-01T09:38:26Z">
              <w:rPr>
                <w:rFonts w:ascii="Calibri" w:cs="Calibri" w:eastAsia="Calibri" w:hAnsi="Calibri"/>
              </w:rPr>
            </w:rPrChange>
          </w:rPr>
          <w:t xml:space="preserve">An RDBMS system will be required to store the transactional data in a structured format. As per the </w:t>
        </w:r>
      </w:ins>
      <w:del w:author="Unknown" w:id="42" w:date="2018-03-01T09:38:26Z">
        <w:r w:rsidDel="00000000" w:rsidR="00000000" w:rsidRPr="00000000">
          <w:rPr>
            <w:rFonts w:ascii="Calibri" w:cs="Calibri" w:eastAsia="Calibri" w:hAnsi="Calibri"/>
            <w:rtl w:val="0"/>
            <w:rPrChange w:author="Unknown" w:id="43" w:date="2018-03-01T09:38:26Z">
              <w:rPr>
                <w:rFonts w:ascii="Calibri" w:cs="Calibri" w:eastAsia="Calibri" w:hAnsi="Calibri"/>
              </w:rPr>
            </w:rPrChange>
          </w:rPr>
          <w:delText xml:space="preserve">RDBMS systems will be required to store transactional data in structured format. As per </w:delText>
        </w:r>
      </w:del>
      <w:r w:rsidDel="00000000" w:rsidR="00000000" w:rsidRPr="00000000">
        <w:rPr>
          <w:rFonts w:ascii="Calibri" w:cs="Calibri" w:eastAsia="Calibri" w:hAnsi="Calibri"/>
          <w:rtl w:val="0"/>
        </w:rPr>
        <w:t xml:space="preserve">CAP theorem, RDBMS systems do not support </w:t>
      </w:r>
      <w:ins w:author="Unknown" w:id="44" w:date="2018-03-01T09:46:33Z">
        <w:r w:rsidDel="00000000" w:rsidR="00000000" w:rsidRPr="00000000">
          <w:rPr>
            <w:rFonts w:ascii="Calibri" w:cs="Calibri" w:eastAsia="Calibri" w:hAnsi="Calibri"/>
            <w:rtl w:val="0"/>
          </w:rPr>
          <w:t xml:space="preserve">c</w:t>
        </w:r>
      </w:ins>
      <w:del w:author="Unknown" w:id="44" w:date="2018-03-01T09:46:33Z">
        <w:r w:rsidDel="00000000" w:rsidR="00000000" w:rsidRPr="00000000">
          <w:rPr>
            <w:rFonts w:ascii="Calibri" w:cs="Calibri" w:eastAsia="Calibri" w:hAnsi="Calibri"/>
            <w:rtl w:val="0"/>
          </w:rPr>
          <w:delText xml:space="preserve">C</w:delText>
        </w:r>
      </w:del>
      <w:r w:rsidDel="00000000" w:rsidR="00000000" w:rsidRPr="00000000">
        <w:rPr>
          <w:rFonts w:ascii="Calibri" w:cs="Calibri" w:eastAsia="Calibri" w:hAnsi="Calibri"/>
          <w:rtl w:val="0"/>
        </w:rPr>
        <w:t xml:space="preserve">onsistency and </w:t>
      </w:r>
      <w:ins w:author="Unknown" w:id="45" w:date="2018-03-01T09:46:36Z">
        <w:r w:rsidDel="00000000" w:rsidR="00000000" w:rsidRPr="00000000">
          <w:rPr>
            <w:rFonts w:ascii="Calibri" w:cs="Calibri" w:eastAsia="Calibri" w:hAnsi="Calibri"/>
            <w:rtl w:val="0"/>
          </w:rPr>
          <w:t xml:space="preserve">p</w:t>
        </w:r>
      </w:ins>
      <w:del w:author="Unknown" w:id="45" w:date="2018-03-01T09:46:36Z">
        <w:r w:rsidDel="00000000" w:rsidR="00000000" w:rsidRPr="00000000">
          <w:rPr>
            <w:rFonts w:ascii="Calibri" w:cs="Calibri" w:eastAsia="Calibri" w:hAnsi="Calibri"/>
            <w:rtl w:val="0"/>
          </w:rPr>
          <w:delText xml:space="preserve">P</w:delText>
        </w:r>
      </w:del>
      <w:r w:rsidDel="00000000" w:rsidR="00000000" w:rsidRPr="00000000">
        <w:rPr>
          <w:rFonts w:ascii="Calibri" w:cs="Calibri" w:eastAsia="Calibri" w:hAnsi="Calibri"/>
          <w:rtl w:val="0"/>
        </w:rPr>
        <w:t xml:space="preserve">artition </w:t>
      </w:r>
      <w:ins w:author="Unknown" w:id="46" w:date="2018-03-01T09:46:39Z">
        <w:r w:rsidDel="00000000" w:rsidR="00000000" w:rsidRPr="00000000">
          <w:rPr>
            <w:rFonts w:ascii="Calibri" w:cs="Calibri" w:eastAsia="Calibri" w:hAnsi="Calibri"/>
            <w:rtl w:val="0"/>
          </w:rPr>
          <w:t xml:space="preserve">t</w:t>
        </w:r>
      </w:ins>
      <w:del w:author="Unknown" w:id="46" w:date="2018-03-01T09:46:39Z">
        <w:r w:rsidDel="00000000" w:rsidR="00000000" w:rsidRPr="00000000">
          <w:rPr>
            <w:rFonts w:ascii="Calibri" w:cs="Calibri" w:eastAsia="Calibri" w:hAnsi="Calibri"/>
            <w:rtl w:val="0"/>
          </w:rPr>
          <w:delText xml:space="preserve">T</w:delText>
        </w:r>
      </w:del>
      <w:r w:rsidDel="00000000" w:rsidR="00000000" w:rsidRPr="00000000">
        <w:rPr>
          <w:rFonts w:ascii="Calibri" w:cs="Calibri" w:eastAsia="Calibri" w:hAnsi="Calibri"/>
          <w:rtl w:val="0"/>
        </w:rPr>
        <w:t xml:space="preserve">olerance</w:t>
      </w:r>
      <w:ins w:author="Unknown" w:id="47" w:date="2018-03-01T09:39:20Z">
        <w:r w:rsidDel="00000000" w:rsidR="00000000" w:rsidRPr="00000000">
          <w:rPr>
            <w:rFonts w:ascii="Calibri" w:cs="Calibri" w:eastAsia="Calibri" w:hAnsi="Calibri"/>
            <w:rtl w:val="0"/>
          </w:rPr>
          <w:t xml:space="preserve"> together</w:t>
        </w:r>
      </w:ins>
      <w:r w:rsidDel="00000000" w:rsidR="00000000" w:rsidRPr="00000000">
        <w:rPr>
          <w:rFonts w:ascii="Calibri" w:cs="Calibri" w:eastAsia="Calibri" w:hAnsi="Calibri"/>
          <w:rtl w:val="0"/>
        </w:rPr>
        <w:t xml:space="preserve">. </w:t>
      </w:r>
    </w:p>
    <w:p w:rsidR="00000000" w:rsidDel="00000000" w:rsidP="00000000" w:rsidRDefault="00000000" w:rsidRPr="00000000" w14:paraId="0000008F">
      <w:pPr>
        <w:numPr>
          <w:ilvl w:val="0"/>
          <w:numId w:val="30"/>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c is incorrect. </w:t>
      </w:r>
      <w:ins w:author="Unknown" w:id="48" w:date="2018-03-01T09:38:49Z">
        <w:r w:rsidDel="00000000" w:rsidR="00000000" w:rsidRPr="00000000">
          <w:rPr>
            <w:rFonts w:ascii="Calibri" w:cs="Calibri" w:eastAsia="Calibri" w:hAnsi="Calibri"/>
            <w:rtl w:val="0"/>
            <w:rPrChange w:author="Unknown" w:id="49" w:date="2018-03-01T09:38:49Z">
              <w:rPr>
                <w:rFonts w:ascii="Calibri" w:cs="Calibri" w:eastAsia="Calibri" w:hAnsi="Calibri"/>
              </w:rPr>
            </w:rPrChange>
          </w:rPr>
          <w:t xml:space="preserve">An RDBMS system will be required to store the transactional data in a structured format. As per the </w:t>
        </w:r>
      </w:ins>
      <w:del w:author="Unknown" w:id="48" w:date="2018-03-01T09:38:49Z">
        <w:r w:rsidDel="00000000" w:rsidR="00000000" w:rsidRPr="00000000">
          <w:rPr>
            <w:rFonts w:ascii="Calibri" w:cs="Calibri" w:eastAsia="Calibri" w:hAnsi="Calibri"/>
            <w:rtl w:val="0"/>
            <w:rPrChange w:author="Unknown" w:id="49" w:date="2018-03-01T09:38:49Z">
              <w:rPr>
                <w:rFonts w:ascii="Calibri" w:cs="Calibri" w:eastAsia="Calibri" w:hAnsi="Calibri"/>
              </w:rPr>
            </w:rPrChange>
          </w:rPr>
          <w:delText xml:space="preserve">RDBMS systems will be required to store transactional data in structured format. As per </w:delText>
        </w:r>
      </w:del>
      <w:r w:rsidDel="00000000" w:rsidR="00000000" w:rsidRPr="00000000">
        <w:rPr>
          <w:rFonts w:ascii="Calibri" w:cs="Calibri" w:eastAsia="Calibri" w:hAnsi="Calibri"/>
          <w:rtl w:val="0"/>
        </w:rPr>
        <w:t xml:space="preserve">CAP theorem, RDBMS systems do not support </w:t>
      </w:r>
      <w:ins w:author="Unknown" w:id="50" w:date="2018-03-01T09:46:46Z">
        <w:r w:rsidDel="00000000" w:rsidR="00000000" w:rsidRPr="00000000">
          <w:rPr>
            <w:rFonts w:ascii="Calibri" w:cs="Calibri" w:eastAsia="Calibri" w:hAnsi="Calibri"/>
            <w:rtl w:val="0"/>
          </w:rPr>
          <w:t xml:space="preserve">a</w:t>
        </w:r>
      </w:ins>
      <w:del w:author="Unknown" w:id="50" w:date="2018-03-01T09:46:46Z">
        <w:r w:rsidDel="00000000" w:rsidR="00000000" w:rsidRPr="00000000">
          <w:rPr>
            <w:rFonts w:ascii="Calibri" w:cs="Calibri" w:eastAsia="Calibri" w:hAnsi="Calibri"/>
            <w:rtl w:val="0"/>
          </w:rPr>
          <w:delText xml:space="preserve">A</w:delText>
        </w:r>
      </w:del>
      <w:r w:rsidDel="00000000" w:rsidR="00000000" w:rsidRPr="00000000">
        <w:rPr>
          <w:rFonts w:ascii="Calibri" w:cs="Calibri" w:eastAsia="Calibri" w:hAnsi="Calibri"/>
          <w:rtl w:val="0"/>
        </w:rPr>
        <w:t xml:space="preserve">vailability and </w:t>
      </w:r>
      <w:ins w:author="Unknown" w:id="51" w:date="2018-03-01T09:46:48Z">
        <w:r w:rsidDel="00000000" w:rsidR="00000000" w:rsidRPr="00000000">
          <w:rPr>
            <w:rFonts w:ascii="Calibri" w:cs="Calibri" w:eastAsia="Calibri" w:hAnsi="Calibri"/>
            <w:rtl w:val="0"/>
          </w:rPr>
          <w:t xml:space="preserve">p</w:t>
        </w:r>
      </w:ins>
      <w:del w:author="Unknown" w:id="51" w:date="2018-03-01T09:46:48Z">
        <w:r w:rsidDel="00000000" w:rsidR="00000000" w:rsidRPr="00000000">
          <w:rPr>
            <w:rFonts w:ascii="Calibri" w:cs="Calibri" w:eastAsia="Calibri" w:hAnsi="Calibri"/>
            <w:rtl w:val="0"/>
          </w:rPr>
          <w:delText xml:space="preserve">P</w:delText>
        </w:r>
      </w:del>
      <w:r w:rsidDel="00000000" w:rsidR="00000000" w:rsidRPr="00000000">
        <w:rPr>
          <w:rFonts w:ascii="Calibri" w:cs="Calibri" w:eastAsia="Calibri" w:hAnsi="Calibri"/>
          <w:rtl w:val="0"/>
        </w:rPr>
        <w:t xml:space="preserve">artition </w:t>
      </w:r>
      <w:ins w:author="Unknown" w:id="52" w:date="2018-03-01T09:46:50Z">
        <w:r w:rsidDel="00000000" w:rsidR="00000000" w:rsidRPr="00000000">
          <w:rPr>
            <w:rFonts w:ascii="Calibri" w:cs="Calibri" w:eastAsia="Calibri" w:hAnsi="Calibri"/>
            <w:rtl w:val="0"/>
          </w:rPr>
          <w:t xml:space="preserve">t</w:t>
        </w:r>
      </w:ins>
      <w:del w:author="Unknown" w:id="52" w:date="2018-03-01T09:46:50Z">
        <w:r w:rsidDel="00000000" w:rsidR="00000000" w:rsidRPr="00000000">
          <w:rPr>
            <w:rFonts w:ascii="Calibri" w:cs="Calibri" w:eastAsia="Calibri" w:hAnsi="Calibri"/>
            <w:rtl w:val="0"/>
          </w:rPr>
          <w:delText xml:space="preserve">T</w:delText>
        </w:r>
      </w:del>
      <w:r w:rsidDel="00000000" w:rsidR="00000000" w:rsidRPr="00000000">
        <w:rPr>
          <w:rFonts w:ascii="Calibri" w:cs="Calibri" w:eastAsia="Calibri" w:hAnsi="Calibri"/>
          <w:rtl w:val="0"/>
        </w:rPr>
        <w:t xml:space="preserve">olerance together. </w:t>
      </w:r>
    </w:p>
    <w:p w:rsidR="00000000" w:rsidDel="00000000" w:rsidP="00000000" w:rsidRDefault="00000000" w:rsidRPr="00000000" w14:paraId="00000090">
      <w:pPr>
        <w:numPr>
          <w:ilvl w:val="0"/>
          <w:numId w:val="30"/>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d is incorrect. </w:t>
      </w:r>
      <w:ins w:author="Unknown" w:id="53" w:date="2018-03-01T09:39:28Z">
        <w:r w:rsidDel="00000000" w:rsidR="00000000" w:rsidRPr="00000000">
          <w:rPr>
            <w:rFonts w:ascii="Calibri" w:cs="Calibri" w:eastAsia="Calibri" w:hAnsi="Calibri"/>
            <w:rtl w:val="0"/>
          </w:rPr>
          <w:t xml:space="preserve">G</w:t>
        </w:r>
      </w:ins>
      <w:del w:author="Unknown" w:id="53" w:date="2018-03-01T09:39:28Z">
        <w:r w:rsidDel="00000000" w:rsidR="00000000" w:rsidRPr="00000000">
          <w:rPr>
            <w:rFonts w:ascii="Calibri" w:cs="Calibri" w:eastAsia="Calibri" w:hAnsi="Calibri"/>
            <w:rtl w:val="0"/>
          </w:rPr>
          <w:delText xml:space="preserve">Please g</w:delText>
        </w:r>
      </w:del>
      <w:r w:rsidDel="00000000" w:rsidR="00000000" w:rsidRPr="00000000">
        <w:rPr>
          <w:rFonts w:ascii="Calibri" w:cs="Calibri" w:eastAsia="Calibri" w:hAnsi="Calibri"/>
          <w:rtl w:val="0"/>
        </w:rPr>
        <w:t xml:space="preserve">o through the use cases again</w:t>
      </w:r>
      <w:ins w:author="Unknown" w:id="54" w:date="2018-03-01T09:39:35Z">
        <w:r w:rsidDel="00000000" w:rsidR="00000000" w:rsidRPr="00000000">
          <w:rPr>
            <w:rFonts w:ascii="Calibri" w:cs="Calibri" w:eastAsia="Calibri" w:hAnsi="Calibri"/>
            <w:rtl w:val="0"/>
          </w:rPr>
          <w:t xml:space="preserve">;</w:t>
        </w:r>
      </w:ins>
      <w:del w:author="Unknown" w:id="54" w:date="2018-03-01T09:39:35Z">
        <w:r w:rsidDel="00000000" w:rsidR="00000000" w:rsidRPr="00000000">
          <w:rPr>
            <w:rFonts w:ascii="Calibri" w:cs="Calibri" w:eastAsia="Calibri" w:hAnsi="Calibri"/>
            <w:rtl w:val="0"/>
          </w:rPr>
          <w:delText xml:space="preserve">,</w:delText>
        </w:r>
      </w:del>
      <w:r w:rsidDel="00000000" w:rsidR="00000000" w:rsidRPr="00000000">
        <w:rPr>
          <w:rFonts w:ascii="Calibri" w:cs="Calibri" w:eastAsia="Calibri" w:hAnsi="Calibri"/>
          <w:rtl w:val="0"/>
        </w:rPr>
        <w:t xml:space="preserve"> one of the remaining options is the correct answer.</w:t>
      </w:r>
    </w:p>
    <w:p w:rsidR="00000000" w:rsidDel="00000000" w:rsidP="00000000" w:rsidRDefault="00000000" w:rsidRPr="00000000" w14:paraId="0000009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2">
      <w:pPr>
        <w:contextualSpacing w:val="0"/>
        <w:rPr>
          <w:rFonts w:ascii="Calibri" w:cs="Calibri" w:eastAsia="Calibri" w:hAnsi="Calibri"/>
        </w:rPr>
      </w:pPr>
      <w:r w:rsidDel="00000000" w:rsidR="00000000" w:rsidRPr="00000000">
        <w:rPr>
          <w:rFonts w:ascii="Calibri" w:cs="Calibri" w:eastAsia="Calibri" w:hAnsi="Calibri"/>
          <w:rtl w:val="0"/>
        </w:rPr>
        <w:t xml:space="preserve">Q5) For a social networking website, there is a need </w:t>
      </w:r>
      <w:ins w:author="Unknown" w:id="55" w:date="2018-03-01T09:39:55Z">
        <w:r w:rsidDel="00000000" w:rsidR="00000000" w:rsidRPr="00000000">
          <w:rPr>
            <w:rFonts w:ascii="Calibri" w:cs="Calibri" w:eastAsia="Calibri" w:hAnsi="Calibri"/>
            <w:rtl w:val="0"/>
          </w:rPr>
          <w:t xml:space="preserve">to store</w:t>
        </w:r>
      </w:ins>
      <w:del w:author="Unknown" w:id="55" w:date="2018-03-01T09:39:55Z">
        <w:r w:rsidDel="00000000" w:rsidR="00000000" w:rsidRPr="00000000">
          <w:rPr>
            <w:rFonts w:ascii="Calibri" w:cs="Calibri" w:eastAsia="Calibri" w:hAnsi="Calibri"/>
            <w:rtl w:val="0"/>
          </w:rPr>
          <w:delText xml:space="preserve">for storing</w:delText>
        </w:r>
      </w:del>
      <w:r w:rsidDel="00000000" w:rsidR="00000000" w:rsidRPr="00000000">
        <w:rPr>
          <w:rFonts w:ascii="Calibri" w:cs="Calibri" w:eastAsia="Calibri" w:hAnsi="Calibri"/>
          <w:rtl w:val="0"/>
        </w:rPr>
        <w:t xml:space="preserve"> </w:t>
      </w:r>
      <w:ins w:author="Unknown" w:id="56" w:date="2018-03-01T09:40:13Z">
        <w:r w:rsidDel="00000000" w:rsidR="00000000" w:rsidRPr="00000000">
          <w:rPr>
            <w:rFonts w:ascii="Calibri" w:cs="Calibri" w:eastAsia="Calibri" w:hAnsi="Calibri"/>
            <w:rtl w:val="0"/>
          </w:rPr>
          <w:t xml:space="preserve">data about </w:t>
        </w:r>
      </w:ins>
      <w:r w:rsidDel="00000000" w:rsidR="00000000" w:rsidRPr="00000000">
        <w:rPr>
          <w:rFonts w:ascii="Calibri" w:cs="Calibri" w:eastAsia="Calibri" w:hAnsi="Calibri"/>
          <w:rtl w:val="0"/>
        </w:rPr>
        <w:t xml:space="preserve">users and their friends’ </w:t>
      </w:r>
      <w:del w:author="Unknown" w:id="57" w:date="2018-03-01T09:40:24Z">
        <w:r w:rsidDel="00000000" w:rsidR="00000000" w:rsidRPr="00000000">
          <w:rPr>
            <w:rFonts w:ascii="Calibri" w:cs="Calibri" w:eastAsia="Calibri" w:hAnsi="Calibri"/>
            <w:rtl w:val="0"/>
          </w:rPr>
          <w:delText xml:space="preserve">data </w:delText>
        </w:r>
      </w:del>
      <w:r w:rsidDel="00000000" w:rsidR="00000000" w:rsidRPr="00000000">
        <w:rPr>
          <w:rFonts w:ascii="Calibri" w:cs="Calibri" w:eastAsia="Calibri" w:hAnsi="Calibri"/>
          <w:rtl w:val="0"/>
        </w:rPr>
        <w:t xml:space="preserve">in a data</w:t>
      </w:r>
      <w:del w:author="Unknown" w:id="58" w:date="2018-03-01T09:40:25Z">
        <w:r w:rsidDel="00000000" w:rsidR="00000000" w:rsidRPr="00000000">
          <w:rPr>
            <w:rFonts w:ascii="Calibri" w:cs="Calibri" w:eastAsia="Calibri" w:hAnsi="Calibri"/>
            <w:rtl w:val="0"/>
          </w:rPr>
          <w:delText xml:space="preserve"> </w:delText>
        </w:r>
      </w:del>
      <w:r w:rsidDel="00000000" w:rsidR="00000000" w:rsidRPr="00000000">
        <w:rPr>
          <w:rFonts w:ascii="Calibri" w:cs="Calibri" w:eastAsia="Calibri" w:hAnsi="Calibri"/>
          <w:rtl w:val="0"/>
        </w:rPr>
        <w:t xml:space="preserve">store. Let’s assume </w:t>
      </w:r>
      <w:ins w:author="Unknown" w:id="59" w:date="2018-03-01T09:40:35Z">
        <w:r w:rsidDel="00000000" w:rsidR="00000000" w:rsidRPr="00000000">
          <w:rPr>
            <w:rFonts w:ascii="Calibri" w:cs="Calibri" w:eastAsia="Calibri" w:hAnsi="Calibri"/>
            <w:rtl w:val="0"/>
          </w:rPr>
          <w:t xml:space="preserve">that </w:t>
        </w:r>
      </w:ins>
      <w:r w:rsidDel="00000000" w:rsidR="00000000" w:rsidRPr="00000000">
        <w:rPr>
          <w:rFonts w:ascii="Calibri" w:cs="Calibri" w:eastAsia="Calibri" w:hAnsi="Calibri"/>
          <w:rtl w:val="0"/>
        </w:rPr>
        <w:t xml:space="preserve">the data </w:t>
      </w:r>
      <w:ins w:author="Unknown" w:id="60" w:date="2018-03-01T09:49:14Z">
        <w:r w:rsidDel="00000000" w:rsidR="00000000" w:rsidRPr="00000000">
          <w:rPr>
            <w:rFonts w:ascii="Calibri" w:cs="Calibri" w:eastAsia="Calibri" w:hAnsi="Calibri"/>
            <w:rtl w:val="0"/>
          </w:rPr>
          <w:t xml:space="preserve">would be</w:t>
        </w:r>
      </w:ins>
      <w:del w:author="Unknown" w:id="60" w:date="2018-03-01T09:49:14Z">
        <w:r w:rsidDel="00000000" w:rsidR="00000000" w:rsidRPr="00000000">
          <w:rPr>
            <w:rFonts w:ascii="Calibri" w:cs="Calibri" w:eastAsia="Calibri" w:hAnsi="Calibri"/>
            <w:rtl w:val="0"/>
          </w:rPr>
          <w:delText xml:space="preserve">is</w:delText>
        </w:r>
      </w:del>
      <w:r w:rsidDel="00000000" w:rsidR="00000000" w:rsidRPr="00000000">
        <w:rPr>
          <w:rFonts w:ascii="Calibri" w:cs="Calibri" w:eastAsia="Calibri" w:hAnsi="Calibri"/>
          <w:rtl w:val="0"/>
        </w:rPr>
        <w:t xml:space="preserve"> stored in a distributed storage system. Here, due to </w:t>
      </w:r>
      <w:ins w:author="Unknown" w:id="61" w:date="2018-03-01T12:34:56Z">
        <w:r w:rsidDel="00000000" w:rsidR="00000000" w:rsidRPr="00000000">
          <w:rPr>
            <w:rFonts w:ascii="Calibri" w:cs="Calibri" w:eastAsia="Calibri" w:hAnsi="Calibri"/>
            <w:rtl w:val="0"/>
          </w:rPr>
          <w:t xml:space="preserve">a </w:t>
        </w:r>
      </w:ins>
      <w:r w:rsidDel="00000000" w:rsidR="00000000" w:rsidRPr="00000000">
        <w:rPr>
          <w:rFonts w:ascii="Calibri" w:cs="Calibri" w:eastAsia="Calibri" w:hAnsi="Calibri"/>
          <w:rtl w:val="0"/>
        </w:rPr>
        <w:t xml:space="preserve">system outage, if the latest total count of the friends for a user is not available</w:t>
      </w:r>
      <w:ins w:author="Unknown" w:id="62" w:date="2018-03-01T09:45:23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the portal </w:t>
      </w:r>
      <w:ins w:author="Unknown" w:id="63" w:date="2018-03-01T09:49:34Z">
        <w:r w:rsidDel="00000000" w:rsidR="00000000" w:rsidRPr="00000000">
          <w:rPr>
            <w:rFonts w:ascii="Calibri" w:cs="Calibri" w:eastAsia="Calibri" w:hAnsi="Calibri"/>
            <w:rtl w:val="0"/>
          </w:rPr>
          <w:t xml:space="preserve">should</w:t>
        </w:r>
      </w:ins>
      <w:del w:author="Unknown" w:id="63" w:date="2018-03-01T09:49:34Z">
        <w:r w:rsidDel="00000000" w:rsidR="00000000" w:rsidRPr="00000000">
          <w:rPr>
            <w:rFonts w:ascii="Calibri" w:cs="Calibri" w:eastAsia="Calibri" w:hAnsi="Calibri"/>
            <w:rtl w:val="0"/>
          </w:rPr>
          <w:delText xml:space="preserve">can</w:delText>
        </w:r>
      </w:del>
      <w:r w:rsidDel="00000000" w:rsidR="00000000" w:rsidRPr="00000000">
        <w:rPr>
          <w:rFonts w:ascii="Calibri" w:cs="Calibri" w:eastAsia="Calibri" w:hAnsi="Calibri"/>
          <w:rtl w:val="0"/>
        </w:rPr>
        <w:t xml:space="preserve"> still be available and reflect older stats. According to </w:t>
      </w:r>
      <w:ins w:author="Unknown" w:id="64" w:date="2018-03-01T09:45:29Z">
        <w:r w:rsidDel="00000000" w:rsidR="00000000" w:rsidRPr="00000000">
          <w:rPr>
            <w:rFonts w:ascii="Calibri" w:cs="Calibri" w:eastAsia="Calibri" w:hAnsi="Calibri"/>
            <w:rtl w:val="0"/>
          </w:rPr>
          <w:t xml:space="preserve">the </w:t>
        </w:r>
      </w:ins>
      <w:r w:rsidDel="00000000" w:rsidR="00000000" w:rsidRPr="00000000">
        <w:rPr>
          <w:rFonts w:ascii="Calibri" w:cs="Calibri" w:eastAsia="Calibri" w:hAnsi="Calibri"/>
          <w:rtl w:val="0"/>
        </w:rPr>
        <w:t xml:space="preserve">CAP theorem, which type of datastore </w:t>
      </w:r>
      <w:ins w:author="Unknown" w:id="65" w:date="2018-03-01T09:45:36Z">
        <w:r w:rsidDel="00000000" w:rsidR="00000000" w:rsidRPr="00000000">
          <w:rPr>
            <w:rFonts w:ascii="Calibri" w:cs="Calibri" w:eastAsia="Calibri" w:hAnsi="Calibri"/>
            <w:rtl w:val="0"/>
          </w:rPr>
          <w:t xml:space="preserve">should</w:t>
        </w:r>
      </w:ins>
      <w:del w:author="Unknown" w:id="65" w:date="2018-03-01T09:45:36Z">
        <w:r w:rsidDel="00000000" w:rsidR="00000000" w:rsidRPr="00000000">
          <w:rPr>
            <w:rFonts w:ascii="Calibri" w:cs="Calibri" w:eastAsia="Calibri" w:hAnsi="Calibri"/>
            <w:rtl w:val="0"/>
          </w:rPr>
          <w:delText xml:space="preserve">can</w:delText>
        </w:r>
      </w:del>
      <w:r w:rsidDel="00000000" w:rsidR="00000000" w:rsidRPr="00000000">
        <w:rPr>
          <w:rFonts w:ascii="Calibri" w:cs="Calibri" w:eastAsia="Calibri" w:hAnsi="Calibri"/>
          <w:rtl w:val="0"/>
        </w:rPr>
        <w:t xml:space="preserve"> be used</w:t>
      </w:r>
      <w:ins w:author="Unknown" w:id="66" w:date="2018-03-01T09:45:40Z">
        <w:r w:rsidDel="00000000" w:rsidR="00000000" w:rsidRPr="00000000">
          <w:rPr>
            <w:rFonts w:ascii="Calibri" w:cs="Calibri" w:eastAsia="Calibri" w:hAnsi="Calibri"/>
            <w:rtl w:val="0"/>
          </w:rPr>
          <w:t xml:space="preserve">?</w:t>
        </w:r>
      </w:ins>
      <w:del w:author="Unknown" w:id="66" w:date="2018-03-01T09:45:40Z">
        <w:r w:rsidDel="00000000" w:rsidR="00000000" w:rsidRPr="00000000">
          <w:rPr>
            <w:rFonts w:ascii="Calibri" w:cs="Calibri" w:eastAsia="Calibri" w:hAnsi="Calibri"/>
            <w:rtl w:val="0"/>
          </w:rPr>
          <w:delText xml:space="preserve">:</w:delText>
        </w:r>
      </w:del>
      <w:r w:rsidDel="00000000" w:rsidR="00000000" w:rsidRPr="00000000">
        <w:rPr>
          <w:rtl w:val="0"/>
        </w:rPr>
      </w:r>
    </w:p>
    <w:p w:rsidR="00000000" w:rsidDel="00000000" w:rsidP="00000000" w:rsidRDefault="00000000" w:rsidRPr="00000000" w14:paraId="0000009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4">
      <w:pPr>
        <w:numPr>
          <w:ilvl w:val="0"/>
          <w:numId w:val="9"/>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CA</w:t>
      </w:r>
    </w:p>
    <w:p w:rsidR="00000000" w:rsidDel="00000000" w:rsidP="00000000" w:rsidRDefault="00000000" w:rsidRPr="00000000" w14:paraId="00000095">
      <w:pPr>
        <w:numPr>
          <w:ilvl w:val="0"/>
          <w:numId w:val="9"/>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CP</w:t>
      </w:r>
    </w:p>
    <w:p w:rsidR="00000000" w:rsidDel="00000000" w:rsidP="00000000" w:rsidRDefault="00000000" w:rsidRPr="00000000" w14:paraId="00000096">
      <w:pPr>
        <w:numPr>
          <w:ilvl w:val="0"/>
          <w:numId w:val="9"/>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AP</w:t>
      </w:r>
    </w:p>
    <w:p w:rsidR="00000000" w:rsidDel="00000000" w:rsidP="00000000" w:rsidRDefault="00000000" w:rsidRPr="00000000" w14:paraId="00000097">
      <w:pPr>
        <w:numPr>
          <w:ilvl w:val="0"/>
          <w:numId w:val="9"/>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None of these</w:t>
      </w:r>
    </w:p>
    <w:p w:rsidR="00000000" w:rsidDel="00000000" w:rsidP="00000000" w:rsidRDefault="00000000" w:rsidRPr="00000000" w14:paraId="0000009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A">
      <w:pPr>
        <w:numPr>
          <w:ilvl w:val="0"/>
          <w:numId w:val="30"/>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a is incorrect. This answer is incorrect as partition tolerance </w:t>
      </w:r>
      <w:ins w:author="Unknown" w:id="67" w:date="2018-03-01T09:45:49Z">
        <w:r w:rsidDel="00000000" w:rsidR="00000000" w:rsidRPr="00000000">
          <w:rPr>
            <w:rFonts w:ascii="Calibri" w:cs="Calibri" w:eastAsia="Calibri" w:hAnsi="Calibri"/>
            <w:rtl w:val="0"/>
          </w:rPr>
          <w:t xml:space="preserve">has</w:t>
        </w:r>
      </w:ins>
      <w:del w:author="Unknown" w:id="67" w:date="2018-03-01T09:45:49Z">
        <w:r w:rsidDel="00000000" w:rsidR="00000000" w:rsidRPr="00000000">
          <w:rPr>
            <w:rFonts w:ascii="Calibri" w:cs="Calibri" w:eastAsia="Calibri" w:hAnsi="Calibri"/>
            <w:rtl w:val="0"/>
          </w:rPr>
          <w:delText xml:space="preserve">is</w:delText>
        </w:r>
      </w:del>
      <w:r w:rsidDel="00000000" w:rsidR="00000000" w:rsidRPr="00000000">
        <w:rPr>
          <w:rFonts w:ascii="Calibri" w:cs="Calibri" w:eastAsia="Calibri" w:hAnsi="Calibri"/>
          <w:rtl w:val="0"/>
        </w:rPr>
        <w:t xml:space="preserve"> not been considered.</w:t>
      </w:r>
    </w:p>
    <w:p w:rsidR="00000000" w:rsidDel="00000000" w:rsidP="00000000" w:rsidRDefault="00000000" w:rsidRPr="00000000" w14:paraId="0000009B">
      <w:pPr>
        <w:numPr>
          <w:ilvl w:val="0"/>
          <w:numId w:val="30"/>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b is incorrect. This answer is incorrect as consistency is given priority over availability.</w:t>
      </w:r>
    </w:p>
    <w:p w:rsidR="00000000" w:rsidDel="00000000" w:rsidP="00000000" w:rsidRDefault="00000000" w:rsidRPr="00000000" w14:paraId="0000009C">
      <w:pPr>
        <w:numPr>
          <w:ilvl w:val="0"/>
          <w:numId w:val="30"/>
        </w:numPr>
        <w:ind w:left="720" w:hanging="360"/>
        <w:contextualSpacing w:val="1"/>
        <w:rPr>
          <w:rFonts w:ascii="Calibri" w:cs="Calibri" w:eastAsia="Calibri" w:hAnsi="Calibri"/>
          <w:b w:val="1"/>
          <w:rPrChange w:author="Unknown" w:id="68" w:date="2018-03-01T09:48:14Z">
            <w:rPr>
              <w:rFonts w:ascii="Calibri" w:cs="Calibri" w:eastAsia="Calibri" w:hAnsi="Calibri"/>
            </w:rPr>
          </w:rPrChange>
        </w:rPr>
        <w:pPrChange w:author="Unknown" w:id="0" w:date="2018-03-01T09:48:14Z">
          <w:pPr>
            <w:numPr>
              <w:ilvl w:val="0"/>
              <w:numId w:val="30"/>
            </w:numPr>
            <w:ind w:left="720" w:hanging="360"/>
            <w:contextualSpacing w:val="1"/>
          </w:pPr>
        </w:pPrChange>
      </w:pPr>
      <w:r w:rsidDel="00000000" w:rsidR="00000000" w:rsidRPr="00000000">
        <w:rPr>
          <w:rFonts w:ascii="Calibri" w:cs="Calibri" w:eastAsia="Calibri" w:hAnsi="Calibri"/>
          <w:b w:val="1"/>
          <w:rtl w:val="0"/>
          <w:rPrChange w:author="Unknown" w:id="68" w:date="2018-03-01T09:48:14Z">
            <w:rPr>
              <w:rFonts w:ascii="Calibri" w:cs="Calibri" w:eastAsia="Calibri" w:hAnsi="Calibri"/>
            </w:rPr>
          </w:rPrChange>
        </w:rPr>
        <w:t xml:space="preserve">Option c is correct. This answer is correct because the system needs to be highly available in case of a partition tolerance</w:t>
      </w:r>
      <w:ins w:author="Unknown" w:id="69" w:date="2018-03-01T12:36:19Z">
        <w:r w:rsidDel="00000000" w:rsidR="00000000" w:rsidRPr="00000000">
          <w:rPr>
            <w:rFonts w:ascii="Calibri" w:cs="Calibri" w:eastAsia="Calibri" w:hAnsi="Calibri"/>
            <w:b w:val="1"/>
            <w:rtl w:val="0"/>
            <w:rPrChange w:author="Unknown" w:id="68" w:date="2018-03-01T09:48:14Z">
              <w:rPr>
                <w:rFonts w:ascii="Calibri" w:cs="Calibri" w:eastAsia="Calibri" w:hAnsi="Calibri"/>
              </w:rPr>
            </w:rPrChange>
          </w:rPr>
          <w:t xml:space="preserve"> requirement</w:t>
        </w:r>
      </w:ins>
      <w:r w:rsidDel="00000000" w:rsidR="00000000" w:rsidRPr="00000000">
        <w:rPr>
          <w:rFonts w:ascii="Calibri" w:cs="Calibri" w:eastAsia="Calibri" w:hAnsi="Calibri"/>
          <w:b w:val="1"/>
          <w:rtl w:val="0"/>
          <w:rPrChange w:author="Unknown" w:id="68" w:date="2018-03-01T09:48:14Z">
            <w:rPr>
              <w:rFonts w:ascii="Calibri" w:cs="Calibri" w:eastAsia="Calibri" w:hAnsi="Calibri"/>
            </w:rPr>
          </w:rPrChange>
        </w:rPr>
        <w:t xml:space="preserve">.</w:t>
      </w:r>
    </w:p>
    <w:p w:rsidR="00000000" w:rsidDel="00000000" w:rsidP="00000000" w:rsidRDefault="00000000" w:rsidRPr="00000000" w14:paraId="0000009D">
      <w:pPr>
        <w:numPr>
          <w:ilvl w:val="0"/>
          <w:numId w:val="30"/>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d is incorrect. Please go through the use cases again, one of the remaining options is the correct answer.</w:t>
      </w:r>
    </w:p>
    <w:p w:rsidR="00000000" w:rsidDel="00000000" w:rsidP="00000000" w:rsidRDefault="00000000" w:rsidRPr="00000000" w14:paraId="0000009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0">
      <w:pPr>
        <w:ind w:left="-108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1">
      <w:pPr>
        <w:ind w:left="-108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2">
      <w:pPr>
        <w:ind w:left="-108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3">
      <w:pPr>
        <w:ind w:left="-108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4">
      <w:pPr>
        <w:ind w:left="-108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5">
      <w:pPr>
        <w:ind w:left="-108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Video3: Introduction to HBase.</w:t>
      </w:r>
    </w:p>
    <w:p w:rsidR="00000000" w:rsidDel="00000000" w:rsidP="00000000" w:rsidRDefault="00000000" w:rsidRPr="00000000" w14:paraId="000000A6">
      <w:pPr>
        <w:ind w:left="-108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7">
      <w:pPr>
        <w:ind w:left="-108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8">
      <w:pPr>
        <w:ind w:left="-108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Q1) </w:t>
      </w:r>
      <w:ins w:author="Unknown" w:id="70" w:date="2018-03-01T09:51:00Z">
        <w:r w:rsidDel="00000000" w:rsidR="00000000" w:rsidRPr="00000000">
          <w:rPr>
            <w:rFonts w:ascii="Calibri" w:cs="Calibri" w:eastAsia="Calibri" w:hAnsi="Calibri"/>
            <w:sz w:val="24"/>
            <w:szCs w:val="24"/>
            <w:rtl w:val="0"/>
            <w:rPrChange w:author="Unknown" w:id="71" w:date="2018-03-01T09:51:00Z">
              <w:rPr>
                <w:rFonts w:ascii="Calibri" w:cs="Calibri" w:eastAsia="Calibri" w:hAnsi="Calibri"/>
                <w:b w:val="1"/>
                <w:sz w:val="24"/>
                <w:szCs w:val="24"/>
              </w:rPr>
            </w:rPrChange>
          </w:rPr>
          <w:t xml:space="preserve">Which one of the following advantages is not provided by HBase because of the HDFS?</w:t>
        </w:r>
      </w:ins>
      <w:del w:author="Unknown" w:id="70" w:date="2018-03-01T09:51:00Z">
        <w:r w:rsidDel="00000000" w:rsidR="00000000" w:rsidRPr="00000000">
          <w:rPr>
            <w:rFonts w:ascii="Calibri" w:cs="Calibri" w:eastAsia="Calibri" w:hAnsi="Calibri"/>
            <w:sz w:val="24"/>
            <w:szCs w:val="24"/>
            <w:rtl w:val="0"/>
          </w:rPr>
          <w:delText xml:space="preserve">What is the advantage which HBase does not provide because of HDFS?</w:delText>
        </w:r>
      </w:del>
      <w:r w:rsidDel="00000000" w:rsidR="00000000" w:rsidRPr="00000000">
        <w:rPr>
          <w:rtl w:val="0"/>
        </w:rPr>
      </w:r>
    </w:p>
    <w:p w:rsidR="00000000" w:rsidDel="00000000" w:rsidP="00000000" w:rsidRDefault="00000000" w:rsidRPr="00000000" w14:paraId="000000A9">
      <w:pPr>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numPr>
          <w:ilvl w:val="0"/>
          <w:numId w:val="41"/>
        </w:numP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Low latency retrieval of data</w:t>
      </w:r>
    </w:p>
    <w:p w:rsidR="00000000" w:rsidDel="00000000" w:rsidP="00000000" w:rsidRDefault="00000000" w:rsidRPr="00000000" w14:paraId="000000AB">
      <w:pPr>
        <w:widowControl w:val="0"/>
        <w:numPr>
          <w:ilvl w:val="0"/>
          <w:numId w:val="41"/>
        </w:numP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Distributed storage</w:t>
      </w:r>
    </w:p>
    <w:p w:rsidR="00000000" w:rsidDel="00000000" w:rsidP="00000000" w:rsidRDefault="00000000" w:rsidRPr="00000000" w14:paraId="000000AC">
      <w:pPr>
        <w:widowControl w:val="0"/>
        <w:numPr>
          <w:ilvl w:val="0"/>
          <w:numId w:val="41"/>
        </w:numP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Horizontal scalability</w:t>
      </w:r>
    </w:p>
    <w:p w:rsidR="00000000" w:rsidDel="00000000" w:rsidP="00000000" w:rsidRDefault="00000000" w:rsidRPr="00000000" w14:paraId="000000AD">
      <w:pPr>
        <w:widowControl w:val="0"/>
        <w:numPr>
          <w:ilvl w:val="0"/>
          <w:numId w:val="41"/>
        </w:numP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Fault tolerance</w:t>
      </w:r>
    </w:p>
    <w:p w:rsidR="00000000" w:rsidDel="00000000" w:rsidP="00000000" w:rsidRDefault="00000000" w:rsidRPr="00000000" w14:paraId="000000AE">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widowControl w:val="0"/>
        <w:numPr>
          <w:ilvl w:val="0"/>
          <w:numId w:val="6"/>
        </w:numPr>
        <w:spacing w:line="240"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This option is correct. HDFS</w:t>
      </w:r>
      <w:ins w:author="Unknown" w:id="72" w:date="2018-03-01T12:38:05Z">
        <w:r w:rsidDel="00000000" w:rsidR="00000000" w:rsidRPr="00000000">
          <w:rPr>
            <w:rFonts w:ascii="Calibri" w:cs="Calibri" w:eastAsia="Calibri" w:hAnsi="Calibri"/>
            <w:b w:val="1"/>
            <w:sz w:val="24"/>
            <w:szCs w:val="24"/>
            <w:rtl w:val="0"/>
          </w:rPr>
          <w:t xml:space="preserve">s</w:t>
        </w:r>
      </w:ins>
      <w:r w:rsidDel="00000000" w:rsidR="00000000" w:rsidRPr="00000000">
        <w:rPr>
          <w:rFonts w:ascii="Calibri" w:cs="Calibri" w:eastAsia="Calibri" w:hAnsi="Calibri"/>
          <w:b w:val="1"/>
          <w:sz w:val="24"/>
          <w:szCs w:val="24"/>
          <w:rtl w:val="0"/>
        </w:rPr>
        <w:t xml:space="preserve"> do</w:t>
      </w:r>
      <w:del w:author="Unknown" w:id="73" w:date="2018-03-01T12:38:08Z">
        <w:r w:rsidDel="00000000" w:rsidR="00000000" w:rsidRPr="00000000">
          <w:rPr>
            <w:rFonts w:ascii="Calibri" w:cs="Calibri" w:eastAsia="Calibri" w:hAnsi="Calibri"/>
            <w:b w:val="1"/>
            <w:sz w:val="24"/>
            <w:szCs w:val="24"/>
            <w:rtl w:val="0"/>
          </w:rPr>
          <w:delText xml:space="preserve">es</w:delText>
        </w:r>
      </w:del>
      <w:r w:rsidDel="00000000" w:rsidR="00000000" w:rsidRPr="00000000">
        <w:rPr>
          <w:rFonts w:ascii="Calibri" w:cs="Calibri" w:eastAsia="Calibri" w:hAnsi="Calibri"/>
          <w:b w:val="1"/>
          <w:sz w:val="24"/>
          <w:szCs w:val="24"/>
          <w:rtl w:val="0"/>
        </w:rPr>
        <w:t xml:space="preserve"> not provide low latency retrieval </w:t>
      </w:r>
      <w:ins w:author="Unknown" w:id="74" w:date="2018-03-01T09:53:05Z">
        <w:r w:rsidDel="00000000" w:rsidR="00000000" w:rsidRPr="00000000">
          <w:rPr>
            <w:rFonts w:ascii="Calibri" w:cs="Calibri" w:eastAsia="Calibri" w:hAnsi="Calibri"/>
            <w:b w:val="1"/>
            <w:sz w:val="24"/>
            <w:szCs w:val="24"/>
            <w:rtl w:val="0"/>
          </w:rPr>
          <w:t xml:space="preserve">of </w:t>
        </w:r>
      </w:ins>
      <w:r w:rsidDel="00000000" w:rsidR="00000000" w:rsidRPr="00000000">
        <w:rPr>
          <w:rFonts w:ascii="Calibri" w:cs="Calibri" w:eastAsia="Calibri" w:hAnsi="Calibri"/>
          <w:b w:val="1"/>
          <w:sz w:val="24"/>
          <w:szCs w:val="24"/>
          <w:rtl w:val="0"/>
        </w:rPr>
        <w:t xml:space="preserve">data. Map</w:t>
      </w:r>
      <w:del w:author="Unknown" w:id="75" w:date="2018-03-01T09:52:24Z">
        <w:r w:rsidDel="00000000" w:rsidR="00000000" w:rsidRPr="00000000">
          <w:rPr>
            <w:rFonts w:ascii="Calibri" w:cs="Calibri" w:eastAsia="Calibri" w:hAnsi="Calibri"/>
            <w:b w:val="1"/>
            <w:sz w:val="24"/>
            <w:szCs w:val="24"/>
            <w:rtl w:val="0"/>
          </w:rPr>
          <w:delText xml:space="preserve"> </w:delText>
        </w:r>
      </w:del>
      <w:r w:rsidDel="00000000" w:rsidR="00000000" w:rsidRPr="00000000">
        <w:rPr>
          <w:rFonts w:ascii="Calibri" w:cs="Calibri" w:eastAsia="Calibri" w:hAnsi="Calibri"/>
          <w:b w:val="1"/>
          <w:sz w:val="24"/>
          <w:szCs w:val="24"/>
          <w:rtl w:val="0"/>
        </w:rPr>
        <w:t xml:space="preserve">Reduce is used </w:t>
      </w:r>
      <w:ins w:author="Unknown" w:id="76" w:date="2018-03-01T09:52:33Z">
        <w:r w:rsidDel="00000000" w:rsidR="00000000" w:rsidRPr="00000000">
          <w:rPr>
            <w:rFonts w:ascii="Calibri" w:cs="Calibri" w:eastAsia="Calibri" w:hAnsi="Calibri"/>
            <w:b w:val="1"/>
            <w:sz w:val="24"/>
            <w:szCs w:val="24"/>
            <w:rtl w:val="0"/>
          </w:rPr>
          <w:t xml:space="preserve">for reading</w:t>
        </w:r>
      </w:ins>
      <w:del w:author="Unknown" w:id="76" w:date="2018-03-01T09:52:33Z">
        <w:r w:rsidDel="00000000" w:rsidR="00000000" w:rsidRPr="00000000">
          <w:rPr>
            <w:rFonts w:ascii="Calibri" w:cs="Calibri" w:eastAsia="Calibri" w:hAnsi="Calibri"/>
            <w:b w:val="1"/>
            <w:sz w:val="24"/>
            <w:szCs w:val="24"/>
            <w:rtl w:val="0"/>
          </w:rPr>
          <w:delText xml:space="preserve">to read</w:delText>
        </w:r>
      </w:del>
      <w:r w:rsidDel="00000000" w:rsidR="00000000" w:rsidRPr="00000000">
        <w:rPr>
          <w:rFonts w:ascii="Calibri" w:cs="Calibri" w:eastAsia="Calibri" w:hAnsi="Calibri"/>
          <w:b w:val="1"/>
          <w:sz w:val="24"/>
          <w:szCs w:val="24"/>
          <w:rtl w:val="0"/>
        </w:rPr>
        <w:t xml:space="preserve"> data directly from </w:t>
      </w:r>
      <w:ins w:author="Unknown" w:id="77" w:date="2018-03-01T09:52:39Z">
        <w:r w:rsidDel="00000000" w:rsidR="00000000" w:rsidRPr="00000000">
          <w:rPr>
            <w:rFonts w:ascii="Calibri" w:cs="Calibri" w:eastAsia="Calibri" w:hAnsi="Calibri"/>
            <w:b w:val="1"/>
            <w:sz w:val="24"/>
            <w:szCs w:val="24"/>
            <w:rtl w:val="0"/>
          </w:rPr>
          <w:t xml:space="preserve">the </w:t>
        </w:r>
      </w:ins>
      <w:r w:rsidDel="00000000" w:rsidR="00000000" w:rsidRPr="00000000">
        <w:rPr>
          <w:rFonts w:ascii="Calibri" w:cs="Calibri" w:eastAsia="Calibri" w:hAnsi="Calibri"/>
          <w:b w:val="1"/>
          <w:sz w:val="24"/>
          <w:szCs w:val="24"/>
          <w:rtl w:val="0"/>
        </w:rPr>
        <w:t xml:space="preserve">HDFS in a sequential manner.</w:t>
      </w:r>
    </w:p>
    <w:p w:rsidR="00000000" w:rsidDel="00000000" w:rsidP="00000000" w:rsidRDefault="00000000" w:rsidRPr="00000000" w14:paraId="000000B0">
      <w:pPr>
        <w:widowControl w:val="0"/>
        <w:numPr>
          <w:ilvl w:val="0"/>
          <w:numId w:val="6"/>
        </w:numP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option is incorrect. HDFS</w:t>
      </w:r>
      <w:ins w:author="Unknown" w:id="78" w:date="2018-03-01T12:38:11Z">
        <w:r w:rsidDel="00000000" w:rsidR="00000000" w:rsidRPr="00000000">
          <w:rPr>
            <w:rFonts w:ascii="Calibri" w:cs="Calibri" w:eastAsia="Calibri" w:hAnsi="Calibri"/>
            <w:sz w:val="24"/>
            <w:szCs w:val="24"/>
            <w:rtl w:val="0"/>
          </w:rPr>
          <w:t xml:space="preserve">s</w:t>
        </w:r>
      </w:ins>
      <w:r w:rsidDel="00000000" w:rsidR="00000000" w:rsidRPr="00000000">
        <w:rPr>
          <w:rFonts w:ascii="Calibri" w:cs="Calibri" w:eastAsia="Calibri" w:hAnsi="Calibri"/>
          <w:sz w:val="24"/>
          <w:szCs w:val="24"/>
          <w:rtl w:val="0"/>
        </w:rPr>
        <w:t xml:space="preserve"> provide</w:t>
      </w:r>
      <w:del w:author="Unknown" w:id="79" w:date="2018-03-01T12:38:13Z">
        <w:r w:rsidDel="00000000" w:rsidR="00000000" w:rsidRPr="00000000">
          <w:rPr>
            <w:rFonts w:ascii="Calibri" w:cs="Calibri" w:eastAsia="Calibri" w:hAnsi="Calibri"/>
            <w:sz w:val="24"/>
            <w:szCs w:val="24"/>
            <w:rtl w:val="0"/>
          </w:rPr>
          <w:delText xml:space="preserve">s</w:delText>
        </w:r>
      </w:del>
      <w:r w:rsidDel="00000000" w:rsidR="00000000" w:rsidRPr="00000000">
        <w:rPr>
          <w:rFonts w:ascii="Calibri" w:cs="Calibri" w:eastAsia="Calibri" w:hAnsi="Calibri"/>
          <w:sz w:val="24"/>
          <w:szCs w:val="24"/>
          <w:rtl w:val="0"/>
        </w:rPr>
        <w:t xml:space="preserve"> distributed storage.</w:t>
      </w:r>
    </w:p>
    <w:p w:rsidR="00000000" w:rsidDel="00000000" w:rsidP="00000000" w:rsidRDefault="00000000" w:rsidRPr="00000000" w14:paraId="000000B1">
      <w:pPr>
        <w:widowControl w:val="0"/>
        <w:numPr>
          <w:ilvl w:val="0"/>
          <w:numId w:val="6"/>
        </w:numP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option is incorrect. HDFS</w:t>
      </w:r>
      <w:ins w:author="Unknown" w:id="80" w:date="2018-03-01T12:38:16Z">
        <w:r w:rsidDel="00000000" w:rsidR="00000000" w:rsidRPr="00000000">
          <w:rPr>
            <w:rFonts w:ascii="Calibri" w:cs="Calibri" w:eastAsia="Calibri" w:hAnsi="Calibri"/>
            <w:sz w:val="24"/>
            <w:szCs w:val="24"/>
            <w:rtl w:val="0"/>
          </w:rPr>
          <w:t xml:space="preserve">s</w:t>
        </w:r>
      </w:ins>
      <w:r w:rsidDel="00000000" w:rsidR="00000000" w:rsidRPr="00000000">
        <w:rPr>
          <w:rFonts w:ascii="Calibri" w:cs="Calibri" w:eastAsia="Calibri" w:hAnsi="Calibri"/>
          <w:sz w:val="24"/>
          <w:szCs w:val="24"/>
          <w:rtl w:val="0"/>
        </w:rPr>
        <w:t xml:space="preserve"> </w:t>
      </w:r>
      <w:ins w:author="Unknown" w:id="81" w:date="2018-03-01T12:38:19Z">
        <w:r w:rsidDel="00000000" w:rsidR="00000000" w:rsidRPr="00000000">
          <w:rPr>
            <w:rFonts w:ascii="Calibri" w:cs="Calibri" w:eastAsia="Calibri" w:hAnsi="Calibri"/>
            <w:sz w:val="24"/>
            <w:szCs w:val="24"/>
            <w:rtl w:val="0"/>
          </w:rPr>
          <w:t xml:space="preserve">are</w:t>
        </w:r>
      </w:ins>
      <w:del w:author="Unknown" w:id="81" w:date="2018-03-01T12:38:19Z">
        <w:r w:rsidDel="00000000" w:rsidR="00000000" w:rsidRPr="00000000">
          <w:rPr>
            <w:rFonts w:ascii="Calibri" w:cs="Calibri" w:eastAsia="Calibri" w:hAnsi="Calibri"/>
            <w:sz w:val="24"/>
            <w:szCs w:val="24"/>
            <w:rtl w:val="0"/>
          </w:rPr>
          <w:delText xml:space="preserve">is</w:delText>
        </w:r>
      </w:del>
      <w:r w:rsidDel="00000000" w:rsidR="00000000" w:rsidRPr="00000000">
        <w:rPr>
          <w:rFonts w:ascii="Calibri" w:cs="Calibri" w:eastAsia="Calibri" w:hAnsi="Calibri"/>
          <w:sz w:val="24"/>
          <w:szCs w:val="24"/>
          <w:rtl w:val="0"/>
        </w:rPr>
        <w:t xml:space="preserve"> horizontally scalable. </w:t>
      </w:r>
      <w:ins w:author="Unknown" w:id="82" w:date="2018-03-01T12:38:53Z">
        <w:r w:rsidDel="00000000" w:rsidR="00000000" w:rsidRPr="00000000">
          <w:rPr>
            <w:rFonts w:ascii="Calibri" w:cs="Calibri" w:eastAsia="Calibri" w:hAnsi="Calibri"/>
            <w:sz w:val="24"/>
            <w:szCs w:val="24"/>
            <w:rtl w:val="0"/>
          </w:rPr>
          <w:t xml:space="preserve">The c</w:t>
        </w:r>
      </w:ins>
      <w:del w:author="Unknown" w:id="82" w:date="2018-03-01T12:38:53Z">
        <w:r w:rsidDel="00000000" w:rsidR="00000000" w:rsidRPr="00000000">
          <w:rPr>
            <w:rFonts w:ascii="Calibri" w:cs="Calibri" w:eastAsia="Calibri" w:hAnsi="Calibri"/>
            <w:sz w:val="24"/>
            <w:szCs w:val="24"/>
            <w:rtl w:val="0"/>
          </w:rPr>
          <w:delText xml:space="preserve">C</w:delText>
        </w:r>
      </w:del>
      <w:r w:rsidDel="00000000" w:rsidR="00000000" w:rsidRPr="00000000">
        <w:rPr>
          <w:rFonts w:ascii="Calibri" w:cs="Calibri" w:eastAsia="Calibri" w:hAnsi="Calibri"/>
          <w:sz w:val="24"/>
          <w:szCs w:val="24"/>
          <w:rtl w:val="0"/>
        </w:rPr>
        <w:t xml:space="preserve">apacity of </w:t>
      </w:r>
      <w:ins w:author="Unknown" w:id="83" w:date="2018-03-01T09:53:30Z">
        <w:r w:rsidDel="00000000" w:rsidR="00000000" w:rsidRPr="00000000">
          <w:rPr>
            <w:rFonts w:ascii="Calibri" w:cs="Calibri" w:eastAsia="Calibri" w:hAnsi="Calibri"/>
            <w:sz w:val="24"/>
            <w:szCs w:val="24"/>
            <w:rtl w:val="0"/>
          </w:rPr>
          <w:t xml:space="preserve">an </w:t>
        </w:r>
      </w:ins>
      <w:r w:rsidDel="00000000" w:rsidR="00000000" w:rsidRPr="00000000">
        <w:rPr>
          <w:rFonts w:ascii="Calibri" w:cs="Calibri" w:eastAsia="Calibri" w:hAnsi="Calibri"/>
          <w:sz w:val="24"/>
          <w:szCs w:val="24"/>
          <w:rtl w:val="0"/>
        </w:rPr>
        <w:t xml:space="preserve">HDFS can be increased by </w:t>
      </w:r>
      <w:del w:author="Unknown" w:id="84" w:date="2018-03-01T09:53:46Z">
        <w:r w:rsidDel="00000000" w:rsidR="00000000" w:rsidRPr="00000000">
          <w:rPr>
            <w:rFonts w:ascii="Calibri" w:cs="Calibri" w:eastAsia="Calibri" w:hAnsi="Calibri"/>
            <w:sz w:val="24"/>
            <w:szCs w:val="24"/>
            <w:rtl w:val="0"/>
          </w:rPr>
          <w:delText xml:space="preserve">simple </w:delText>
        </w:r>
      </w:del>
      <w:r w:rsidDel="00000000" w:rsidR="00000000" w:rsidRPr="00000000">
        <w:rPr>
          <w:rFonts w:ascii="Calibri" w:cs="Calibri" w:eastAsia="Calibri" w:hAnsi="Calibri"/>
          <w:sz w:val="24"/>
          <w:szCs w:val="24"/>
          <w:rtl w:val="0"/>
        </w:rPr>
        <w:t xml:space="preserve">adding extra nodes to the cluster.</w:t>
      </w:r>
    </w:p>
    <w:p w:rsidR="00000000" w:rsidDel="00000000" w:rsidP="00000000" w:rsidRDefault="00000000" w:rsidRPr="00000000" w14:paraId="000000B2">
      <w:pPr>
        <w:widowControl w:val="0"/>
        <w:numPr>
          <w:ilvl w:val="0"/>
          <w:numId w:val="6"/>
        </w:numP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option is incorrect. HDFS</w:t>
      </w:r>
      <w:ins w:author="Unknown" w:id="85" w:date="2018-03-01T12:38:23Z">
        <w:r w:rsidDel="00000000" w:rsidR="00000000" w:rsidRPr="00000000">
          <w:rPr>
            <w:rFonts w:ascii="Calibri" w:cs="Calibri" w:eastAsia="Calibri" w:hAnsi="Calibri"/>
            <w:sz w:val="24"/>
            <w:szCs w:val="24"/>
            <w:rtl w:val="0"/>
          </w:rPr>
          <w:t xml:space="preserve">s</w:t>
        </w:r>
      </w:ins>
      <w:r w:rsidDel="00000000" w:rsidR="00000000" w:rsidRPr="00000000">
        <w:rPr>
          <w:rFonts w:ascii="Calibri" w:cs="Calibri" w:eastAsia="Calibri" w:hAnsi="Calibri"/>
          <w:sz w:val="24"/>
          <w:szCs w:val="24"/>
          <w:rtl w:val="0"/>
        </w:rPr>
        <w:t xml:space="preserve"> </w:t>
      </w:r>
      <w:ins w:author="Unknown" w:id="86" w:date="2018-03-01T12:38:25Z">
        <w:r w:rsidDel="00000000" w:rsidR="00000000" w:rsidRPr="00000000">
          <w:rPr>
            <w:rFonts w:ascii="Calibri" w:cs="Calibri" w:eastAsia="Calibri" w:hAnsi="Calibri"/>
            <w:sz w:val="24"/>
            <w:szCs w:val="24"/>
            <w:rtl w:val="0"/>
          </w:rPr>
          <w:t xml:space="preserve">are</w:t>
        </w:r>
      </w:ins>
      <w:del w:author="Unknown" w:id="86" w:date="2018-03-01T12:38:25Z">
        <w:r w:rsidDel="00000000" w:rsidR="00000000" w:rsidRPr="00000000">
          <w:rPr>
            <w:rFonts w:ascii="Calibri" w:cs="Calibri" w:eastAsia="Calibri" w:hAnsi="Calibri"/>
            <w:sz w:val="24"/>
            <w:szCs w:val="24"/>
            <w:rtl w:val="0"/>
          </w:rPr>
          <w:delText xml:space="preserve">is</w:delText>
        </w:r>
      </w:del>
      <w:r w:rsidDel="00000000" w:rsidR="00000000" w:rsidRPr="00000000">
        <w:rPr>
          <w:rFonts w:ascii="Calibri" w:cs="Calibri" w:eastAsia="Calibri" w:hAnsi="Calibri"/>
          <w:sz w:val="24"/>
          <w:szCs w:val="24"/>
          <w:rtl w:val="0"/>
        </w:rPr>
        <w:t xml:space="preserve"> fault tolerant and ensure</w:t>
      </w:r>
      <w:del w:author="Unknown" w:id="87" w:date="2018-03-01T12:38:28Z">
        <w:r w:rsidDel="00000000" w:rsidR="00000000" w:rsidRPr="00000000">
          <w:rPr>
            <w:rFonts w:ascii="Calibri" w:cs="Calibri" w:eastAsia="Calibri" w:hAnsi="Calibri"/>
            <w:sz w:val="24"/>
            <w:szCs w:val="24"/>
            <w:rtl w:val="0"/>
          </w:rPr>
          <w:delText xml:space="preserve">s</w:delText>
        </w:r>
      </w:del>
      <w:r w:rsidDel="00000000" w:rsidR="00000000" w:rsidRPr="00000000">
        <w:rPr>
          <w:rFonts w:ascii="Calibri" w:cs="Calibri" w:eastAsia="Calibri" w:hAnsi="Calibri"/>
          <w:sz w:val="24"/>
          <w:szCs w:val="24"/>
          <w:rtl w:val="0"/>
        </w:rPr>
        <w:t xml:space="preserve"> </w:t>
      </w:r>
      <w:ins w:author="Unknown" w:id="88" w:date="2018-03-01T09:54:06Z">
        <w:r w:rsidDel="00000000" w:rsidR="00000000" w:rsidRPr="00000000">
          <w:rPr>
            <w:rFonts w:ascii="Calibri" w:cs="Calibri" w:eastAsia="Calibri" w:hAnsi="Calibri"/>
            <w:sz w:val="24"/>
            <w:szCs w:val="24"/>
            <w:rtl w:val="0"/>
          </w:rPr>
          <w:t xml:space="preserve">that </w:t>
        </w:r>
      </w:ins>
      <w:r w:rsidDel="00000000" w:rsidR="00000000" w:rsidRPr="00000000">
        <w:rPr>
          <w:rFonts w:ascii="Calibri" w:cs="Calibri" w:eastAsia="Calibri" w:hAnsi="Calibri"/>
          <w:sz w:val="24"/>
          <w:szCs w:val="24"/>
          <w:rtl w:val="0"/>
        </w:rPr>
        <w:t xml:space="preserve">there is minim</w:t>
      </w:r>
      <w:ins w:author="Unknown" w:id="89" w:date="2018-03-01T09:55:44Z">
        <w:r w:rsidDel="00000000" w:rsidR="00000000" w:rsidRPr="00000000">
          <w:rPr>
            <w:rFonts w:ascii="Calibri" w:cs="Calibri" w:eastAsia="Calibri" w:hAnsi="Calibri"/>
            <w:sz w:val="24"/>
            <w:szCs w:val="24"/>
            <w:rtl w:val="0"/>
          </w:rPr>
          <w:t xml:space="preserve">um</w:t>
        </w:r>
      </w:ins>
      <w:del w:author="Unknown" w:id="89" w:date="2018-03-01T09:55:44Z">
        <w:r w:rsidDel="00000000" w:rsidR="00000000" w:rsidRPr="00000000">
          <w:rPr>
            <w:rFonts w:ascii="Calibri" w:cs="Calibri" w:eastAsia="Calibri" w:hAnsi="Calibri"/>
            <w:sz w:val="24"/>
            <w:szCs w:val="24"/>
            <w:rtl w:val="0"/>
          </w:rPr>
          <w:delText xml:space="preserve">al</w:delText>
        </w:r>
      </w:del>
      <w:r w:rsidDel="00000000" w:rsidR="00000000" w:rsidRPr="00000000">
        <w:rPr>
          <w:rFonts w:ascii="Calibri" w:cs="Calibri" w:eastAsia="Calibri" w:hAnsi="Calibri"/>
          <w:sz w:val="24"/>
          <w:szCs w:val="24"/>
          <w:rtl w:val="0"/>
        </w:rPr>
        <w:t xml:space="preserve"> data loss by </w:t>
      </w:r>
      <w:ins w:author="Unknown" w:id="90" w:date="2018-03-01T12:38:39Z">
        <w:r w:rsidDel="00000000" w:rsidR="00000000" w:rsidRPr="00000000">
          <w:rPr>
            <w:rFonts w:ascii="Calibri" w:cs="Calibri" w:eastAsia="Calibri" w:hAnsi="Calibri"/>
            <w:sz w:val="24"/>
            <w:szCs w:val="24"/>
            <w:rtl w:val="0"/>
          </w:rPr>
          <w:t xml:space="preserve">means of data </w:t>
        </w:r>
      </w:ins>
      <w:r w:rsidDel="00000000" w:rsidR="00000000" w:rsidRPr="00000000">
        <w:rPr>
          <w:rFonts w:ascii="Calibri" w:cs="Calibri" w:eastAsia="Calibri" w:hAnsi="Calibri"/>
          <w:sz w:val="24"/>
          <w:szCs w:val="24"/>
          <w:rtl w:val="0"/>
        </w:rPr>
        <w:t xml:space="preserve">replication</w:t>
      </w:r>
      <w:ins w:author="Unknown" w:id="91" w:date="2018-03-01T09:55:27Z">
        <w:r w:rsidDel="00000000" w:rsidR="00000000" w:rsidRPr="00000000">
          <w:rPr>
            <w:rFonts w:ascii="Calibri" w:cs="Calibri" w:eastAsia="Calibri" w:hAnsi="Calibri"/>
            <w:sz w:val="24"/>
            <w:szCs w:val="24"/>
            <w:rtl w:val="0"/>
          </w:rPr>
          <w:t xml:space="preserve">.</w:t>
        </w:r>
      </w:ins>
      <w:r w:rsidDel="00000000" w:rsidR="00000000" w:rsidRPr="00000000">
        <w:rPr>
          <w:rtl w:val="0"/>
        </w:rPr>
      </w:r>
    </w:p>
    <w:p w:rsidR="00000000" w:rsidDel="00000000" w:rsidP="00000000" w:rsidRDefault="00000000" w:rsidRPr="00000000" w14:paraId="000000B3">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4">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Q2) Pick the correct tabular representation of HBase</w:t>
      </w:r>
      <w:ins w:author="Unknown" w:id="92" w:date="2018-03-01T09:57:33Z">
        <w:r w:rsidDel="00000000" w:rsidR="00000000" w:rsidRPr="00000000">
          <w:rPr>
            <w:rFonts w:ascii="Calibri" w:cs="Calibri" w:eastAsia="Calibri" w:hAnsi="Calibri"/>
            <w:sz w:val="24"/>
            <w:szCs w:val="24"/>
            <w:rtl w:val="0"/>
          </w:rPr>
          <w:t xml:space="preserve"> from the following tables</w:t>
        </w:r>
      </w:ins>
      <w:r w:rsidDel="00000000" w:rsidR="00000000" w:rsidRPr="00000000">
        <w:rPr>
          <w:rFonts w:ascii="Calibri" w:cs="Calibri" w:eastAsia="Calibri" w:hAnsi="Calibri"/>
          <w:sz w:val="24"/>
          <w:szCs w:val="24"/>
          <w:rtl w:val="0"/>
        </w:rPr>
        <w:t xml:space="preserve">. </w:t>
      </w:r>
      <w:ins w:author="Unknown" w:id="93" w:date="2018-03-01T09:57:22Z">
        <w:r w:rsidDel="00000000" w:rsidR="00000000" w:rsidRPr="00000000">
          <w:rPr>
            <w:rFonts w:ascii="Calibri" w:cs="Calibri" w:eastAsia="Calibri" w:hAnsi="Calibri"/>
            <w:sz w:val="24"/>
            <w:szCs w:val="24"/>
            <w:rtl w:val="0"/>
          </w:rPr>
          <w:t xml:space="preserve">(Here</w:t>
        </w:r>
      </w:ins>
      <w:del w:author="Unknown" w:id="93" w:date="2018-03-01T09:57:22Z">
        <w:r w:rsidDel="00000000" w:rsidR="00000000" w:rsidRPr="00000000">
          <w:rPr>
            <w:rFonts w:ascii="Calibri" w:cs="Calibri" w:eastAsia="Calibri" w:hAnsi="Calibri"/>
            <w:sz w:val="24"/>
            <w:szCs w:val="24"/>
            <w:rtl w:val="0"/>
          </w:rPr>
          <w:delText xml:space="preserve">In the give tables</w:delText>
        </w:r>
      </w:del>
      <w:r w:rsidDel="00000000" w:rsidR="00000000" w:rsidRPr="00000000">
        <w:rPr>
          <w:rFonts w:ascii="Calibri" w:cs="Calibri" w:eastAsia="Calibri" w:hAnsi="Calibri"/>
          <w:sz w:val="24"/>
          <w:szCs w:val="24"/>
          <w:rtl w:val="0"/>
        </w:rPr>
        <w:t xml:space="preserve">, RowI</w:t>
      </w:r>
      <w:ins w:author="Unknown" w:id="94" w:date="2018-03-01T09:58:04Z">
        <w:r w:rsidDel="00000000" w:rsidR="00000000" w:rsidRPr="00000000">
          <w:rPr>
            <w:rFonts w:ascii="Calibri" w:cs="Calibri" w:eastAsia="Calibri" w:hAnsi="Calibri"/>
            <w:sz w:val="24"/>
            <w:szCs w:val="24"/>
            <w:rtl w:val="0"/>
          </w:rPr>
          <w:t xml:space="preserve">D</w:t>
        </w:r>
      </w:ins>
      <w:del w:author="Unknown" w:id="94" w:date="2018-03-01T09:58:04Z">
        <w:r w:rsidDel="00000000" w:rsidR="00000000" w:rsidRPr="00000000">
          <w:rPr>
            <w:rFonts w:ascii="Calibri" w:cs="Calibri" w:eastAsia="Calibri" w:hAnsi="Calibri"/>
            <w:sz w:val="24"/>
            <w:szCs w:val="24"/>
            <w:rtl w:val="0"/>
          </w:rPr>
          <w:delText xml:space="preserve">d</w:delText>
        </w:r>
      </w:del>
      <w:r w:rsidDel="00000000" w:rsidR="00000000" w:rsidRPr="00000000">
        <w:rPr>
          <w:rFonts w:ascii="Calibri" w:cs="Calibri" w:eastAsia="Calibri" w:hAnsi="Calibri"/>
          <w:sz w:val="24"/>
          <w:szCs w:val="24"/>
          <w:rtl w:val="0"/>
        </w:rPr>
        <w:t xml:space="preserve"> is the RowKey.</w:t>
      </w:r>
      <w:ins w:author="Unknown" w:id="95" w:date="2018-03-01T09:57:24Z">
        <w:r w:rsidDel="00000000" w:rsidR="00000000" w:rsidRPr="00000000">
          <w:rPr>
            <w:rFonts w:ascii="Calibri" w:cs="Calibri" w:eastAsia="Calibri" w:hAnsi="Calibri"/>
            <w:sz w:val="24"/>
            <w:szCs w:val="24"/>
            <w:rtl w:val="0"/>
          </w:rPr>
          <w:t xml:space="preserve">)</w:t>
        </w:r>
      </w:ins>
      <w:r w:rsidDel="00000000" w:rsidR="00000000" w:rsidRPr="00000000">
        <w:rPr>
          <w:rtl w:val="0"/>
        </w:rPr>
      </w:r>
    </w:p>
    <w:p w:rsidR="00000000" w:rsidDel="00000000" w:rsidP="00000000" w:rsidRDefault="00000000" w:rsidRPr="00000000" w14:paraId="000000B6">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widowControl w:val="0"/>
        <w:numPr>
          <w:ilvl w:val="0"/>
          <w:numId w:val="23"/>
        </w:numPr>
        <w:spacing w:line="240" w:lineRule="auto"/>
        <w:ind w:left="720" w:hanging="360"/>
        <w:contextualSpacing w:val="1"/>
        <w:rPr>
          <w:rFonts w:ascii="Calibri" w:cs="Calibri" w:eastAsia="Calibri" w:hAnsi="Calibri"/>
          <w:sz w:val="24"/>
          <w:szCs w:val="24"/>
        </w:rPr>
      </w:pPr>
      <w:r w:rsidDel="00000000" w:rsidR="00000000" w:rsidRPr="00000000">
        <w:rPr>
          <w:rtl w:val="0"/>
        </w:rPr>
      </w:r>
    </w:p>
    <w:tbl>
      <w:tblPr>
        <w:tblStyle w:val="Table2"/>
        <w:tblW w:w="4410.0" w:type="dxa"/>
        <w:jc w:val="left"/>
        <w:tblInd w:w="60.0" w:type="pct"/>
        <w:tblLayout w:type="fixed"/>
        <w:tblLook w:val="0600"/>
      </w:tblPr>
      <w:tblGrid>
        <w:gridCol w:w="1470"/>
        <w:gridCol w:w="1470"/>
        <w:gridCol w:w="1470"/>
        <w:tblGridChange w:id="0">
          <w:tblGrid>
            <w:gridCol w:w="1470"/>
            <w:gridCol w:w="1470"/>
            <w:gridCol w:w="147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B8">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RowID</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B9">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Field1</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BA">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Field2</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BB">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C">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D">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10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BE">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F">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0">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20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C1">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2">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3">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30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C4">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5">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6">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40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C7">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8">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9">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50</w:t>
            </w:r>
          </w:p>
        </w:tc>
      </w:tr>
    </w:tbl>
    <w:p w:rsidR="00000000" w:rsidDel="00000000" w:rsidP="00000000" w:rsidRDefault="00000000" w:rsidRPr="00000000" w14:paraId="000000CA">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 </w:t>
      </w:r>
    </w:p>
    <w:p w:rsidR="00000000" w:rsidDel="00000000" w:rsidP="00000000" w:rsidRDefault="00000000" w:rsidRPr="00000000" w14:paraId="000000CD">
      <w:pPr>
        <w:widowControl w:val="0"/>
        <w:spacing w:line="240" w:lineRule="auto"/>
        <w:contextualSpacing w:val="0"/>
        <w:rPr>
          <w:rFonts w:ascii="Calibri" w:cs="Calibri" w:eastAsia="Calibri" w:hAnsi="Calibri"/>
          <w:sz w:val="24"/>
          <w:szCs w:val="24"/>
        </w:rPr>
      </w:pPr>
      <w:r w:rsidDel="00000000" w:rsidR="00000000" w:rsidRPr="00000000">
        <w:rPr>
          <w:rtl w:val="0"/>
        </w:rPr>
      </w:r>
    </w:p>
    <w:tbl>
      <w:tblPr>
        <w:tblStyle w:val="Table3"/>
        <w:tblW w:w="2940.0" w:type="dxa"/>
        <w:jc w:val="left"/>
        <w:tblInd w:w="60.0" w:type="pct"/>
        <w:tblLayout w:type="fixed"/>
        <w:tblLook w:val="0600"/>
      </w:tblPr>
      <w:tblGrid>
        <w:gridCol w:w="1470"/>
        <w:gridCol w:w="1470"/>
        <w:tblGridChange w:id="0">
          <w:tblGrid>
            <w:gridCol w:w="1470"/>
            <w:gridCol w:w="147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CE">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Field1</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CF">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Field2</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0">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1">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10</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2">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3">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20</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4">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5">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30</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6">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7">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40</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8">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9">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50</w:t>
            </w:r>
          </w:p>
        </w:tc>
      </w:tr>
    </w:tbl>
    <w:p w:rsidR="00000000" w:rsidDel="00000000" w:rsidP="00000000" w:rsidRDefault="00000000" w:rsidRPr="00000000" w14:paraId="000000DA">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w:t>
      </w:r>
    </w:p>
    <w:p w:rsidR="00000000" w:rsidDel="00000000" w:rsidP="00000000" w:rsidRDefault="00000000" w:rsidRPr="00000000" w14:paraId="000000DC">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widowControl w:val="0"/>
        <w:spacing w:line="240" w:lineRule="auto"/>
        <w:contextualSpacing w:val="0"/>
        <w:rPr>
          <w:rFonts w:ascii="Calibri" w:cs="Calibri" w:eastAsia="Calibri" w:hAnsi="Calibri"/>
          <w:sz w:val="24"/>
          <w:szCs w:val="24"/>
        </w:rPr>
      </w:pPr>
      <w:r w:rsidDel="00000000" w:rsidR="00000000" w:rsidRPr="00000000">
        <w:rPr>
          <w:rtl w:val="0"/>
        </w:rPr>
      </w:r>
    </w:p>
    <w:tbl>
      <w:tblPr>
        <w:tblStyle w:val="Table4"/>
        <w:tblW w:w="4410.0" w:type="dxa"/>
        <w:jc w:val="left"/>
        <w:tblInd w:w="60.0" w:type="pct"/>
        <w:tblLayout w:type="fixed"/>
        <w:tblLook w:val="0600"/>
      </w:tblPr>
      <w:tblGrid>
        <w:gridCol w:w="1470"/>
        <w:gridCol w:w="1470"/>
        <w:gridCol w:w="1470"/>
        <w:tblGridChange w:id="0">
          <w:tblGrid>
            <w:gridCol w:w="1470"/>
            <w:gridCol w:w="1470"/>
            <w:gridCol w:w="147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DE">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RowID</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DF">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Field1</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E0">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Field2</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E1">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2">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3">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10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E4">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5">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6">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20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E7">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8">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9">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30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EA">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B">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C">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40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ED">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E">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F">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50</w:t>
            </w:r>
          </w:p>
        </w:tc>
      </w:tr>
    </w:tbl>
    <w:p w:rsidR="00000000" w:rsidDel="00000000" w:rsidP="00000000" w:rsidRDefault="00000000" w:rsidRPr="00000000" w14:paraId="000000F0">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None of the</w:t>
      </w:r>
      <w:ins w:author="Unknown" w:id="96" w:date="2018-03-01T09:58:13Z">
        <w:r w:rsidDel="00000000" w:rsidR="00000000" w:rsidRPr="00000000">
          <w:rPr>
            <w:rFonts w:ascii="Calibri" w:cs="Calibri" w:eastAsia="Calibri" w:hAnsi="Calibri"/>
            <w:sz w:val="24"/>
            <w:szCs w:val="24"/>
            <w:rtl w:val="0"/>
          </w:rPr>
          <w:t xml:space="preserve"> above</w:t>
        </w:r>
      </w:ins>
      <w:del w:author="Unknown" w:id="96" w:date="2018-03-01T09:58:13Z">
        <w:r w:rsidDel="00000000" w:rsidR="00000000" w:rsidRPr="00000000">
          <w:rPr>
            <w:rFonts w:ascii="Calibri" w:cs="Calibri" w:eastAsia="Calibri" w:hAnsi="Calibri"/>
            <w:sz w:val="24"/>
            <w:szCs w:val="24"/>
            <w:rtl w:val="0"/>
          </w:rPr>
          <w:delText xml:space="preserve">se</w:delText>
        </w:r>
      </w:del>
      <w:r w:rsidDel="00000000" w:rsidR="00000000" w:rsidRPr="00000000">
        <w:rPr>
          <w:rtl w:val="0"/>
        </w:rPr>
      </w:r>
    </w:p>
    <w:p w:rsidR="00000000" w:rsidDel="00000000" w:rsidP="00000000" w:rsidRDefault="00000000" w:rsidRPr="00000000" w14:paraId="000000F2">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3">
      <w:pPr>
        <w:widowControl w:val="0"/>
        <w:numPr>
          <w:ilvl w:val="0"/>
          <w:numId w:val="44"/>
        </w:numP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Option ‘a’ is incorrect. </w:t>
      </w:r>
      <w:ins w:author="Unknown" w:id="97" w:date="2018-03-01T12:39:37Z">
        <w:r w:rsidDel="00000000" w:rsidR="00000000" w:rsidRPr="00000000">
          <w:rPr>
            <w:rFonts w:ascii="Calibri" w:cs="Calibri" w:eastAsia="Calibri" w:hAnsi="Calibri"/>
            <w:sz w:val="24"/>
            <w:szCs w:val="24"/>
            <w:rtl w:val="0"/>
          </w:rPr>
          <w:t xml:space="preserve">T</w:t>
        </w:r>
      </w:ins>
      <w:del w:author="Unknown" w:id="97" w:date="2018-03-01T12:39:37Z">
        <w:r w:rsidDel="00000000" w:rsidR="00000000" w:rsidRPr="00000000">
          <w:rPr>
            <w:rFonts w:ascii="Calibri" w:cs="Calibri" w:eastAsia="Calibri" w:hAnsi="Calibri"/>
            <w:sz w:val="24"/>
            <w:szCs w:val="24"/>
            <w:rtl w:val="0"/>
          </w:rPr>
          <w:delText xml:space="preserve">Because t</w:delText>
        </w:r>
      </w:del>
      <w:r w:rsidDel="00000000" w:rsidR="00000000" w:rsidRPr="00000000">
        <w:rPr>
          <w:rFonts w:ascii="Calibri" w:cs="Calibri" w:eastAsia="Calibri" w:hAnsi="Calibri"/>
          <w:sz w:val="24"/>
          <w:szCs w:val="24"/>
          <w:rtl w:val="0"/>
        </w:rPr>
        <w:t xml:space="preserve">he rows are not sorted according to </w:t>
      </w:r>
      <w:ins w:author="Unknown" w:id="98" w:date="2018-03-01T12:39:49Z">
        <w:r w:rsidDel="00000000" w:rsidR="00000000" w:rsidRPr="00000000">
          <w:rPr>
            <w:rFonts w:ascii="Calibri" w:cs="Calibri" w:eastAsia="Calibri" w:hAnsi="Calibri"/>
            <w:sz w:val="24"/>
            <w:szCs w:val="24"/>
            <w:rtl w:val="0"/>
          </w:rPr>
          <w:t xml:space="preserve">the </w:t>
        </w:r>
      </w:ins>
      <w:r w:rsidDel="00000000" w:rsidR="00000000" w:rsidRPr="00000000">
        <w:rPr>
          <w:rFonts w:ascii="Calibri" w:cs="Calibri" w:eastAsia="Calibri" w:hAnsi="Calibri"/>
          <w:sz w:val="24"/>
          <w:szCs w:val="24"/>
          <w:rtl w:val="0"/>
        </w:rPr>
        <w:t xml:space="preserve">row </w:t>
      </w:r>
      <w:ins w:author="Unknown" w:id="99" w:date="2018-03-01T09:58:27Z">
        <w:r w:rsidDel="00000000" w:rsidR="00000000" w:rsidRPr="00000000">
          <w:rPr>
            <w:rFonts w:ascii="Calibri" w:cs="Calibri" w:eastAsia="Calibri" w:hAnsi="Calibri"/>
            <w:sz w:val="24"/>
            <w:szCs w:val="24"/>
            <w:rtl w:val="0"/>
          </w:rPr>
          <w:t xml:space="preserve">IDs</w:t>
        </w:r>
      </w:ins>
      <w:del w:author="Unknown" w:id="99" w:date="2018-03-01T09:58:27Z">
        <w:r w:rsidDel="00000000" w:rsidR="00000000" w:rsidRPr="00000000">
          <w:rPr>
            <w:rFonts w:ascii="Calibri" w:cs="Calibri" w:eastAsia="Calibri" w:hAnsi="Calibri"/>
            <w:sz w:val="24"/>
            <w:szCs w:val="24"/>
            <w:rtl w:val="0"/>
          </w:rPr>
          <w:delText xml:space="preserve">id</w:delText>
        </w:r>
      </w:del>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F4">
      <w:pPr>
        <w:widowControl w:val="0"/>
        <w:numPr>
          <w:ilvl w:val="0"/>
          <w:numId w:val="44"/>
        </w:numP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Option ‘b’ is incorrect. The table does not have the row </w:t>
      </w:r>
      <w:ins w:author="Unknown" w:id="100" w:date="2018-03-01T09:58:51Z">
        <w:r w:rsidDel="00000000" w:rsidR="00000000" w:rsidRPr="00000000">
          <w:rPr>
            <w:rFonts w:ascii="Calibri" w:cs="Calibri" w:eastAsia="Calibri" w:hAnsi="Calibri"/>
            <w:sz w:val="24"/>
            <w:szCs w:val="24"/>
            <w:rtl w:val="0"/>
          </w:rPr>
          <w:t xml:space="preserve">ID</w:t>
        </w:r>
      </w:ins>
      <w:del w:author="Unknown" w:id="100" w:date="2018-03-01T09:58:51Z">
        <w:r w:rsidDel="00000000" w:rsidR="00000000" w:rsidRPr="00000000">
          <w:rPr>
            <w:rFonts w:ascii="Calibri" w:cs="Calibri" w:eastAsia="Calibri" w:hAnsi="Calibri"/>
            <w:sz w:val="24"/>
            <w:szCs w:val="24"/>
            <w:rtl w:val="0"/>
          </w:rPr>
          <w:delText xml:space="preserve">id</w:delText>
        </w:r>
      </w:del>
      <w:r w:rsidDel="00000000" w:rsidR="00000000" w:rsidRPr="00000000">
        <w:rPr>
          <w:rFonts w:ascii="Calibri" w:cs="Calibri" w:eastAsia="Calibri" w:hAnsi="Calibri"/>
          <w:sz w:val="24"/>
          <w:szCs w:val="24"/>
          <w:rtl w:val="0"/>
        </w:rPr>
        <w:t xml:space="preserve"> column</w:t>
      </w:r>
      <w:ins w:author="Unknown" w:id="101" w:date="2018-03-01T09:58:54Z">
        <w:r w:rsidDel="00000000" w:rsidR="00000000" w:rsidRPr="00000000">
          <w:rPr>
            <w:rFonts w:ascii="Calibri" w:cs="Calibri" w:eastAsia="Calibri" w:hAnsi="Calibri"/>
            <w:sz w:val="24"/>
            <w:szCs w:val="24"/>
            <w:rtl w:val="0"/>
          </w:rPr>
          <w:t xml:space="preserve">,</w:t>
        </w:r>
      </w:ins>
      <w:r w:rsidDel="00000000" w:rsidR="00000000" w:rsidRPr="00000000">
        <w:rPr>
          <w:rFonts w:ascii="Calibri" w:cs="Calibri" w:eastAsia="Calibri" w:hAnsi="Calibri"/>
          <w:sz w:val="24"/>
          <w:szCs w:val="24"/>
          <w:rtl w:val="0"/>
        </w:rPr>
        <w:t xml:space="preserve"> which is impossible in HBase</w:t>
      </w:r>
      <w:ins w:author="Unknown" w:id="102" w:date="2018-03-01T09:58:57Z">
        <w:r w:rsidDel="00000000" w:rsidR="00000000" w:rsidRPr="00000000">
          <w:rPr>
            <w:rFonts w:ascii="Calibri" w:cs="Calibri" w:eastAsia="Calibri" w:hAnsi="Calibri"/>
            <w:sz w:val="24"/>
            <w:szCs w:val="24"/>
            <w:rtl w:val="0"/>
          </w:rPr>
          <w:t xml:space="preserve">.</w:t>
        </w:r>
      </w:ins>
      <w:r w:rsidDel="00000000" w:rsidR="00000000" w:rsidRPr="00000000">
        <w:rPr>
          <w:rtl w:val="0"/>
        </w:rPr>
      </w:r>
    </w:p>
    <w:p w:rsidR="00000000" w:rsidDel="00000000" w:rsidP="00000000" w:rsidRDefault="00000000" w:rsidRPr="00000000" w14:paraId="000000F5">
      <w:pPr>
        <w:widowControl w:val="0"/>
        <w:numPr>
          <w:ilvl w:val="0"/>
          <w:numId w:val="44"/>
        </w:numPr>
        <w:spacing w:line="240"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Option ‘c’ is correct. The rows in the given table are sorted as per the </w:t>
      </w:r>
      <w:ins w:author="Unknown" w:id="103" w:date="2018-03-01T09:59:17Z">
        <w:r w:rsidDel="00000000" w:rsidR="00000000" w:rsidRPr="00000000">
          <w:rPr>
            <w:rFonts w:ascii="Calibri" w:cs="Calibri" w:eastAsia="Calibri" w:hAnsi="Calibri"/>
            <w:b w:val="1"/>
            <w:sz w:val="24"/>
            <w:szCs w:val="24"/>
            <w:rtl w:val="0"/>
          </w:rPr>
          <w:t xml:space="preserve">R</w:t>
        </w:r>
      </w:ins>
      <w:del w:author="Unknown" w:id="103" w:date="2018-03-01T09:59:17Z">
        <w:r w:rsidDel="00000000" w:rsidR="00000000" w:rsidRPr="00000000">
          <w:rPr>
            <w:rFonts w:ascii="Calibri" w:cs="Calibri" w:eastAsia="Calibri" w:hAnsi="Calibri"/>
            <w:b w:val="1"/>
            <w:sz w:val="24"/>
            <w:szCs w:val="24"/>
            <w:rtl w:val="0"/>
          </w:rPr>
          <w:delText xml:space="preserve">r</w:delText>
        </w:r>
      </w:del>
      <w:r w:rsidDel="00000000" w:rsidR="00000000" w:rsidRPr="00000000">
        <w:rPr>
          <w:rFonts w:ascii="Calibri" w:cs="Calibri" w:eastAsia="Calibri" w:hAnsi="Calibri"/>
          <w:b w:val="1"/>
          <w:sz w:val="24"/>
          <w:szCs w:val="24"/>
          <w:rtl w:val="0"/>
        </w:rPr>
        <w:t xml:space="preserve">ow</w:t>
      </w:r>
      <w:ins w:author="Unknown" w:id="104" w:date="2018-03-01T09:59:19Z">
        <w:r w:rsidDel="00000000" w:rsidR="00000000" w:rsidRPr="00000000">
          <w:rPr>
            <w:rFonts w:ascii="Calibri" w:cs="Calibri" w:eastAsia="Calibri" w:hAnsi="Calibri"/>
            <w:b w:val="1"/>
            <w:sz w:val="24"/>
            <w:szCs w:val="24"/>
            <w:rtl w:val="0"/>
          </w:rPr>
          <w:t xml:space="preserve">K</w:t>
        </w:r>
      </w:ins>
      <w:del w:author="Unknown" w:id="104" w:date="2018-03-01T09:59:19Z">
        <w:r w:rsidDel="00000000" w:rsidR="00000000" w:rsidRPr="00000000">
          <w:rPr>
            <w:rFonts w:ascii="Calibri" w:cs="Calibri" w:eastAsia="Calibri" w:hAnsi="Calibri"/>
            <w:b w:val="1"/>
            <w:sz w:val="24"/>
            <w:szCs w:val="24"/>
            <w:rtl w:val="0"/>
          </w:rPr>
          <w:delText xml:space="preserve">k</w:delText>
        </w:r>
      </w:del>
      <w:r w:rsidDel="00000000" w:rsidR="00000000" w:rsidRPr="00000000">
        <w:rPr>
          <w:rFonts w:ascii="Calibri" w:cs="Calibri" w:eastAsia="Calibri" w:hAnsi="Calibri"/>
          <w:b w:val="1"/>
          <w:sz w:val="24"/>
          <w:szCs w:val="24"/>
          <w:rtl w:val="0"/>
        </w:rPr>
        <w:t xml:space="preserve">ey</w:t>
      </w:r>
      <w:ins w:author="Unknown" w:id="105" w:date="2018-03-01T09:59:21Z">
        <w:r w:rsidDel="00000000" w:rsidR="00000000" w:rsidRPr="00000000">
          <w:rPr>
            <w:rFonts w:ascii="Calibri" w:cs="Calibri" w:eastAsia="Calibri" w:hAnsi="Calibri"/>
            <w:b w:val="1"/>
            <w:sz w:val="24"/>
            <w:szCs w:val="24"/>
            <w:rtl w:val="0"/>
          </w:rPr>
          <w:t xml:space="preserve">,</w:t>
        </w:r>
      </w:ins>
      <w:r w:rsidDel="00000000" w:rsidR="00000000" w:rsidRPr="00000000">
        <w:rPr>
          <w:rFonts w:ascii="Calibri" w:cs="Calibri" w:eastAsia="Calibri" w:hAnsi="Calibri"/>
          <w:b w:val="1"/>
          <w:sz w:val="24"/>
          <w:szCs w:val="24"/>
          <w:rtl w:val="0"/>
        </w:rPr>
        <w:t xml:space="preserve"> i.e</w:t>
      </w:r>
      <w:ins w:author="Unknown" w:id="106" w:date="2018-03-01T09:59:38Z">
        <w:r w:rsidDel="00000000" w:rsidR="00000000" w:rsidRPr="00000000">
          <w:rPr>
            <w:rFonts w:ascii="Calibri" w:cs="Calibri" w:eastAsia="Calibri" w:hAnsi="Calibri"/>
            <w:b w:val="1"/>
            <w:sz w:val="24"/>
            <w:szCs w:val="24"/>
            <w:rtl w:val="0"/>
          </w:rPr>
          <w:t xml:space="preserve">.</w:t>
        </w:r>
      </w:ins>
      <w:r w:rsidDel="00000000" w:rsidR="00000000" w:rsidRPr="00000000">
        <w:rPr>
          <w:rFonts w:ascii="Calibri" w:cs="Calibri" w:eastAsia="Calibri" w:hAnsi="Calibri"/>
          <w:b w:val="1"/>
          <w:sz w:val="24"/>
          <w:szCs w:val="24"/>
          <w:rtl w:val="0"/>
        </w:rPr>
        <w:t xml:space="preserve"> row</w:t>
      </w:r>
      <w:ins w:author="Unknown" w:id="107" w:date="2018-03-01T09:59:28Z">
        <w:r w:rsidDel="00000000" w:rsidR="00000000" w:rsidRPr="00000000">
          <w:rPr>
            <w:rFonts w:ascii="Calibri" w:cs="Calibri" w:eastAsia="Calibri" w:hAnsi="Calibri"/>
            <w:b w:val="1"/>
            <w:sz w:val="24"/>
            <w:szCs w:val="24"/>
            <w:rtl w:val="0"/>
          </w:rPr>
          <w:t xml:space="preserve">ID.</w:t>
        </w:r>
      </w:ins>
      <w:del w:author="Unknown" w:id="107" w:date="2018-03-01T09:59:28Z">
        <w:r w:rsidDel="00000000" w:rsidR="00000000" w:rsidRPr="00000000">
          <w:rPr>
            <w:rFonts w:ascii="Calibri" w:cs="Calibri" w:eastAsia="Calibri" w:hAnsi="Calibri"/>
            <w:b w:val="1"/>
            <w:sz w:val="24"/>
            <w:szCs w:val="24"/>
            <w:rtl w:val="0"/>
          </w:rPr>
          <w:delText xml:space="preserve">Id</w:delText>
        </w:r>
      </w:del>
      <w:r w:rsidDel="00000000" w:rsidR="00000000" w:rsidRPr="00000000">
        <w:rPr>
          <w:rtl w:val="0"/>
        </w:rPr>
      </w:r>
    </w:p>
    <w:p w:rsidR="00000000" w:rsidDel="00000000" w:rsidP="00000000" w:rsidRDefault="00000000" w:rsidRPr="00000000" w14:paraId="000000F6">
      <w:pPr>
        <w:widowControl w:val="0"/>
        <w:numPr>
          <w:ilvl w:val="0"/>
          <w:numId w:val="44"/>
        </w:numP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Option ‘d’ is incorrect. </w:t>
      </w:r>
      <w:ins w:author="Unknown" w:id="108" w:date="2018-03-01T09:59:43Z">
        <w:r w:rsidDel="00000000" w:rsidR="00000000" w:rsidRPr="00000000">
          <w:rPr>
            <w:rFonts w:ascii="Calibri" w:cs="Calibri" w:eastAsia="Calibri" w:hAnsi="Calibri"/>
            <w:sz w:val="24"/>
            <w:szCs w:val="24"/>
            <w:rtl w:val="0"/>
          </w:rPr>
          <w:t xml:space="preserve">C</w:t>
        </w:r>
      </w:ins>
      <w:del w:author="Unknown" w:id="108" w:date="2018-03-01T09:59:43Z">
        <w:r w:rsidDel="00000000" w:rsidR="00000000" w:rsidRPr="00000000">
          <w:rPr>
            <w:rFonts w:ascii="Calibri" w:cs="Calibri" w:eastAsia="Calibri" w:hAnsi="Calibri"/>
            <w:sz w:val="24"/>
            <w:szCs w:val="24"/>
            <w:rtl w:val="0"/>
          </w:rPr>
          <w:delText xml:space="preserve">Please c</w:delText>
        </w:r>
      </w:del>
      <w:r w:rsidDel="00000000" w:rsidR="00000000" w:rsidRPr="00000000">
        <w:rPr>
          <w:rFonts w:ascii="Calibri" w:cs="Calibri" w:eastAsia="Calibri" w:hAnsi="Calibri"/>
          <w:sz w:val="24"/>
          <w:szCs w:val="24"/>
          <w:rtl w:val="0"/>
        </w:rPr>
        <w:t xml:space="preserve">heck the options again. One of the options is correct.</w:t>
      </w:r>
    </w:p>
    <w:p w:rsidR="00000000" w:rsidDel="00000000" w:rsidP="00000000" w:rsidRDefault="00000000" w:rsidRPr="00000000" w14:paraId="000000F7">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8">
      <w:pPr>
        <w:ind w:left="-1080" w:firstLine="0"/>
        <w:contextualSpacing w:val="0"/>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Video 4. Data Models in HBase</w:t>
      </w:r>
    </w:p>
    <w:p w:rsidR="00000000" w:rsidDel="00000000" w:rsidP="00000000" w:rsidRDefault="00000000" w:rsidRPr="00000000" w14:paraId="000000F9">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A">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B">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Q1) Pick the option which is not true with respect to column families?</w:t>
      </w:r>
    </w:p>
    <w:p w:rsidR="00000000" w:rsidDel="00000000" w:rsidP="00000000" w:rsidRDefault="00000000" w:rsidRPr="00000000" w14:paraId="000000FC">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widowControl w:val="0"/>
        <w:numPr>
          <w:ilvl w:val="0"/>
          <w:numId w:val="17"/>
        </w:numP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Column families comprise</w:t>
      </w:r>
      <w:del w:author="Unknown" w:id="109" w:date="2018-03-01T10:00:17Z">
        <w:r w:rsidDel="00000000" w:rsidR="00000000" w:rsidRPr="00000000">
          <w:rPr>
            <w:rFonts w:ascii="Calibri" w:cs="Calibri" w:eastAsia="Calibri" w:hAnsi="Calibri"/>
            <w:sz w:val="24"/>
            <w:szCs w:val="24"/>
            <w:rtl w:val="0"/>
          </w:rPr>
          <w:delText xml:space="preserve">s</w:delText>
        </w:r>
      </w:del>
      <w:r w:rsidDel="00000000" w:rsidR="00000000" w:rsidRPr="00000000">
        <w:rPr>
          <w:rFonts w:ascii="Calibri" w:cs="Calibri" w:eastAsia="Calibri" w:hAnsi="Calibri"/>
          <w:sz w:val="24"/>
          <w:szCs w:val="24"/>
          <w:rtl w:val="0"/>
        </w:rPr>
        <w:t xml:space="preserve"> </w:t>
      </w:r>
      <w:del w:author="Unknown" w:id="110" w:date="2018-03-01T10:00:21Z">
        <w:r w:rsidDel="00000000" w:rsidR="00000000" w:rsidRPr="00000000">
          <w:rPr>
            <w:rFonts w:ascii="Calibri" w:cs="Calibri" w:eastAsia="Calibri" w:hAnsi="Calibri"/>
            <w:sz w:val="24"/>
            <w:szCs w:val="24"/>
            <w:rtl w:val="0"/>
          </w:rPr>
          <w:delText xml:space="preserve">of </w:delText>
        </w:r>
      </w:del>
      <w:r w:rsidDel="00000000" w:rsidR="00000000" w:rsidRPr="00000000">
        <w:rPr>
          <w:rFonts w:ascii="Calibri" w:cs="Calibri" w:eastAsia="Calibri" w:hAnsi="Calibri"/>
          <w:sz w:val="24"/>
          <w:szCs w:val="24"/>
          <w:rtl w:val="0"/>
        </w:rPr>
        <w:t xml:space="preserve">more than one columns</w:t>
      </w:r>
    </w:p>
    <w:p w:rsidR="00000000" w:rsidDel="00000000" w:rsidP="00000000" w:rsidRDefault="00000000" w:rsidRPr="00000000" w14:paraId="000000FE">
      <w:pPr>
        <w:widowControl w:val="0"/>
        <w:numPr>
          <w:ilvl w:val="0"/>
          <w:numId w:val="17"/>
        </w:numPr>
        <w:spacing w:line="240"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number of columns present in </w:t>
      </w:r>
      <w:ins w:author="Unknown" w:id="111" w:date="2018-03-01T10:00:35Z">
        <w:r w:rsidDel="00000000" w:rsidR="00000000" w:rsidRPr="00000000">
          <w:rPr>
            <w:rFonts w:ascii="Calibri" w:cs="Calibri" w:eastAsia="Calibri" w:hAnsi="Calibri"/>
            <w:b w:val="1"/>
            <w:sz w:val="24"/>
            <w:szCs w:val="24"/>
            <w:rtl w:val="0"/>
          </w:rPr>
          <w:t xml:space="preserve">a</w:t>
        </w:r>
      </w:ins>
      <w:del w:author="Unknown" w:id="111" w:date="2018-03-01T10:00:35Z">
        <w:r w:rsidDel="00000000" w:rsidR="00000000" w:rsidRPr="00000000">
          <w:rPr>
            <w:rFonts w:ascii="Calibri" w:cs="Calibri" w:eastAsia="Calibri" w:hAnsi="Calibri"/>
            <w:b w:val="1"/>
            <w:sz w:val="24"/>
            <w:szCs w:val="24"/>
            <w:rtl w:val="0"/>
          </w:rPr>
          <w:delText xml:space="preserve">the</w:delText>
        </w:r>
      </w:del>
      <w:r w:rsidDel="00000000" w:rsidR="00000000" w:rsidRPr="00000000">
        <w:rPr>
          <w:rFonts w:ascii="Calibri" w:cs="Calibri" w:eastAsia="Calibri" w:hAnsi="Calibri"/>
          <w:b w:val="1"/>
          <w:sz w:val="24"/>
          <w:szCs w:val="24"/>
          <w:rtl w:val="0"/>
        </w:rPr>
        <w:t xml:space="preserve"> column family is fixed</w:t>
      </w:r>
    </w:p>
    <w:p w:rsidR="00000000" w:rsidDel="00000000" w:rsidP="00000000" w:rsidRDefault="00000000" w:rsidRPr="00000000" w14:paraId="000000FF">
      <w:pPr>
        <w:widowControl w:val="0"/>
        <w:numPr>
          <w:ilvl w:val="0"/>
          <w:numId w:val="17"/>
        </w:numP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Column families allow</w:t>
      </w:r>
      <w:del w:author="Unknown" w:id="112" w:date="2018-03-01T10:00:44Z">
        <w:r w:rsidDel="00000000" w:rsidR="00000000" w:rsidRPr="00000000">
          <w:rPr>
            <w:rFonts w:ascii="Calibri" w:cs="Calibri" w:eastAsia="Calibri" w:hAnsi="Calibri"/>
            <w:sz w:val="24"/>
            <w:szCs w:val="24"/>
            <w:rtl w:val="0"/>
          </w:rPr>
          <w:delText xml:space="preserve">s</w:delText>
        </w:r>
      </w:del>
      <w:r w:rsidDel="00000000" w:rsidR="00000000" w:rsidRPr="00000000">
        <w:rPr>
          <w:rFonts w:ascii="Calibri" w:cs="Calibri" w:eastAsia="Calibri" w:hAnsi="Calibri"/>
          <w:sz w:val="24"/>
          <w:szCs w:val="24"/>
          <w:rtl w:val="0"/>
        </w:rPr>
        <w:t xml:space="preserve"> the</w:t>
      </w:r>
      <w:ins w:author="Unknown" w:id="113" w:date="2018-03-01T10:01:06Z">
        <w:r w:rsidDel="00000000" w:rsidR="00000000" w:rsidRPr="00000000">
          <w:rPr>
            <w:rFonts w:ascii="Calibri" w:cs="Calibri" w:eastAsia="Calibri" w:hAnsi="Calibri"/>
            <w:sz w:val="24"/>
            <w:szCs w:val="24"/>
            <w:rtl w:val="0"/>
          </w:rPr>
          <w:t xml:space="preserve"> corresponding</w:t>
        </w:r>
      </w:ins>
      <w:r w:rsidDel="00000000" w:rsidR="00000000" w:rsidRPr="00000000">
        <w:rPr>
          <w:rFonts w:ascii="Calibri" w:cs="Calibri" w:eastAsia="Calibri" w:hAnsi="Calibri"/>
          <w:sz w:val="24"/>
          <w:szCs w:val="24"/>
          <w:rtl w:val="0"/>
        </w:rPr>
        <w:t xml:space="preserve"> table to scale linearly</w:t>
      </w:r>
    </w:p>
    <w:p w:rsidR="00000000" w:rsidDel="00000000" w:rsidP="00000000" w:rsidRDefault="00000000" w:rsidRPr="00000000" w14:paraId="00000100">
      <w:pPr>
        <w:widowControl w:val="0"/>
        <w:numPr>
          <w:ilvl w:val="0"/>
          <w:numId w:val="17"/>
        </w:numP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None of the</w:t>
      </w:r>
      <w:ins w:author="Unknown" w:id="114" w:date="2018-03-01T10:01:13Z">
        <w:r w:rsidDel="00000000" w:rsidR="00000000" w:rsidRPr="00000000">
          <w:rPr>
            <w:rFonts w:ascii="Calibri" w:cs="Calibri" w:eastAsia="Calibri" w:hAnsi="Calibri"/>
            <w:sz w:val="24"/>
            <w:szCs w:val="24"/>
            <w:rtl w:val="0"/>
          </w:rPr>
          <w:t xml:space="preserve"> above</w:t>
        </w:r>
      </w:ins>
      <w:del w:author="Unknown" w:id="114" w:date="2018-03-01T10:01:13Z">
        <w:r w:rsidDel="00000000" w:rsidR="00000000" w:rsidRPr="00000000">
          <w:rPr>
            <w:rFonts w:ascii="Calibri" w:cs="Calibri" w:eastAsia="Calibri" w:hAnsi="Calibri"/>
            <w:sz w:val="24"/>
            <w:szCs w:val="24"/>
            <w:rtl w:val="0"/>
          </w:rPr>
          <w:delText xml:space="preserve">se</w:delText>
        </w:r>
      </w:del>
      <w:r w:rsidDel="00000000" w:rsidR="00000000" w:rsidRPr="00000000">
        <w:rPr>
          <w:rtl w:val="0"/>
        </w:rPr>
      </w:r>
    </w:p>
    <w:p w:rsidR="00000000" w:rsidDel="00000000" w:rsidP="00000000" w:rsidRDefault="00000000" w:rsidRPr="00000000" w14:paraId="00000101">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2">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03">
      <w:pPr>
        <w:numPr>
          <w:ilvl w:val="0"/>
          <w:numId w:val="37"/>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‘a’ is incorrect. This statement is true. Column families are collection</w:t>
      </w:r>
      <w:ins w:author="Unknown" w:id="115" w:date="2018-03-01T10:01:23Z">
        <w:r w:rsidDel="00000000" w:rsidR="00000000" w:rsidRPr="00000000">
          <w:rPr>
            <w:rFonts w:ascii="Calibri" w:cs="Calibri" w:eastAsia="Calibri" w:hAnsi="Calibri"/>
            <w:rtl w:val="0"/>
          </w:rPr>
          <w:t xml:space="preserve">s</w:t>
        </w:r>
      </w:ins>
      <w:r w:rsidDel="00000000" w:rsidR="00000000" w:rsidRPr="00000000">
        <w:rPr>
          <w:rFonts w:ascii="Calibri" w:cs="Calibri" w:eastAsia="Calibri" w:hAnsi="Calibri"/>
          <w:rtl w:val="0"/>
        </w:rPr>
        <w:t xml:space="preserve"> of columns in HBase table</w:t>
      </w:r>
      <w:ins w:author="Unknown" w:id="116" w:date="2018-03-01T10:02:09Z">
        <w:r w:rsidDel="00000000" w:rsidR="00000000" w:rsidRPr="00000000">
          <w:rPr>
            <w:rFonts w:ascii="Calibri" w:cs="Calibri" w:eastAsia="Calibri" w:hAnsi="Calibri"/>
            <w:rtl w:val="0"/>
          </w:rPr>
          <w:t xml:space="preserve">s</w:t>
        </w:r>
      </w:ins>
      <w:r w:rsidDel="00000000" w:rsidR="00000000" w:rsidRPr="00000000">
        <w:rPr>
          <w:rFonts w:ascii="Calibri" w:cs="Calibri" w:eastAsia="Calibri" w:hAnsi="Calibri"/>
          <w:rtl w:val="0"/>
        </w:rPr>
        <w:t xml:space="preserve">.</w:t>
      </w:r>
    </w:p>
    <w:p w:rsidR="00000000" w:rsidDel="00000000" w:rsidP="00000000" w:rsidRDefault="00000000" w:rsidRPr="00000000" w14:paraId="00000104">
      <w:pPr>
        <w:numPr>
          <w:ilvl w:val="0"/>
          <w:numId w:val="37"/>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 ‘b’ is correct. Th</w:t>
      </w:r>
      <w:ins w:author="Unknown" w:id="117" w:date="2018-03-01T10:03:01Z">
        <w:r w:rsidDel="00000000" w:rsidR="00000000" w:rsidRPr="00000000">
          <w:rPr>
            <w:rFonts w:ascii="Calibri" w:cs="Calibri" w:eastAsia="Calibri" w:hAnsi="Calibri"/>
            <w:b w:val="1"/>
            <w:rtl w:val="0"/>
          </w:rPr>
          <w:t xml:space="preserve">erefore, th</w:t>
        </w:r>
      </w:ins>
      <w:r w:rsidDel="00000000" w:rsidR="00000000" w:rsidRPr="00000000">
        <w:rPr>
          <w:rFonts w:ascii="Calibri" w:cs="Calibri" w:eastAsia="Calibri" w:hAnsi="Calibri"/>
          <w:b w:val="1"/>
          <w:rtl w:val="0"/>
        </w:rPr>
        <w:t xml:space="preserve">is statement is incorrect. The number of columns in </w:t>
      </w:r>
      <w:ins w:author="Unknown" w:id="118" w:date="2018-03-01T10:01:40Z">
        <w:r w:rsidDel="00000000" w:rsidR="00000000" w:rsidRPr="00000000">
          <w:rPr>
            <w:rFonts w:ascii="Calibri" w:cs="Calibri" w:eastAsia="Calibri" w:hAnsi="Calibri"/>
            <w:b w:val="1"/>
            <w:rtl w:val="0"/>
          </w:rPr>
          <w:t xml:space="preserve">a </w:t>
        </w:r>
      </w:ins>
      <w:r w:rsidDel="00000000" w:rsidR="00000000" w:rsidRPr="00000000">
        <w:rPr>
          <w:rFonts w:ascii="Calibri" w:cs="Calibri" w:eastAsia="Calibri" w:hAnsi="Calibri"/>
          <w:b w:val="1"/>
          <w:rtl w:val="0"/>
        </w:rPr>
        <w:t xml:space="preserve">column famil</w:t>
      </w:r>
      <w:ins w:author="Unknown" w:id="119" w:date="2018-03-01T10:01:42Z">
        <w:r w:rsidDel="00000000" w:rsidR="00000000" w:rsidRPr="00000000">
          <w:rPr>
            <w:rFonts w:ascii="Calibri" w:cs="Calibri" w:eastAsia="Calibri" w:hAnsi="Calibri"/>
            <w:b w:val="1"/>
            <w:rtl w:val="0"/>
          </w:rPr>
          <w:t xml:space="preserve">y</w:t>
        </w:r>
      </w:ins>
      <w:del w:author="Unknown" w:id="119" w:date="2018-03-01T10:01:42Z">
        <w:r w:rsidDel="00000000" w:rsidR="00000000" w:rsidRPr="00000000">
          <w:rPr>
            <w:rFonts w:ascii="Calibri" w:cs="Calibri" w:eastAsia="Calibri" w:hAnsi="Calibri"/>
            <w:b w:val="1"/>
            <w:rtl w:val="0"/>
          </w:rPr>
          <w:delText xml:space="preserve">ies</w:delText>
        </w:r>
      </w:del>
      <w:r w:rsidDel="00000000" w:rsidR="00000000" w:rsidRPr="00000000">
        <w:rPr>
          <w:rFonts w:ascii="Calibri" w:cs="Calibri" w:eastAsia="Calibri" w:hAnsi="Calibri"/>
          <w:b w:val="1"/>
          <w:rtl w:val="0"/>
        </w:rPr>
        <w:t xml:space="preserve"> is not fixed. This gives flexibility to </w:t>
      </w:r>
      <w:ins w:author="Unknown" w:id="120" w:date="2018-03-01T10:01:57Z">
        <w:r w:rsidDel="00000000" w:rsidR="00000000" w:rsidRPr="00000000">
          <w:rPr>
            <w:rFonts w:ascii="Calibri" w:cs="Calibri" w:eastAsia="Calibri" w:hAnsi="Calibri"/>
            <w:b w:val="1"/>
            <w:rtl w:val="0"/>
          </w:rPr>
          <w:t xml:space="preserve">the </w:t>
        </w:r>
      </w:ins>
      <w:r w:rsidDel="00000000" w:rsidR="00000000" w:rsidRPr="00000000">
        <w:rPr>
          <w:rFonts w:ascii="Calibri" w:cs="Calibri" w:eastAsia="Calibri" w:hAnsi="Calibri"/>
          <w:b w:val="1"/>
          <w:rtl w:val="0"/>
        </w:rPr>
        <w:t xml:space="preserve">HBase table.</w:t>
      </w:r>
    </w:p>
    <w:p w:rsidR="00000000" w:rsidDel="00000000" w:rsidP="00000000" w:rsidRDefault="00000000" w:rsidRPr="00000000" w14:paraId="00000105">
      <w:pPr>
        <w:numPr>
          <w:ilvl w:val="0"/>
          <w:numId w:val="37"/>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 Option ‘c’ is incorrect. This statement is true. Column families allow</w:t>
      </w:r>
      <w:del w:author="Unknown" w:id="121" w:date="2018-03-01T10:02:14Z">
        <w:r w:rsidDel="00000000" w:rsidR="00000000" w:rsidRPr="00000000">
          <w:rPr>
            <w:rFonts w:ascii="Calibri" w:cs="Calibri" w:eastAsia="Calibri" w:hAnsi="Calibri"/>
            <w:rtl w:val="0"/>
          </w:rPr>
          <w:delText xml:space="preserve">s</w:delText>
        </w:r>
      </w:del>
      <w:r w:rsidDel="00000000" w:rsidR="00000000" w:rsidRPr="00000000">
        <w:rPr>
          <w:rFonts w:ascii="Calibri" w:cs="Calibri" w:eastAsia="Calibri" w:hAnsi="Calibri"/>
          <w:rtl w:val="0"/>
        </w:rPr>
        <w:t xml:space="preserve"> the tables to scale linearly. This feature ensures that HBase </w:t>
      </w:r>
      <w:commentRangeStart w:id="4"/>
      <w:r w:rsidDel="00000000" w:rsidR="00000000" w:rsidRPr="00000000">
        <w:rPr>
          <w:rFonts w:ascii="Calibri" w:cs="Calibri" w:eastAsia="Calibri" w:hAnsi="Calibri"/>
          <w:rtl w:val="0"/>
        </w:rPr>
        <w:t xml:space="preserve">does not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06">
      <w:pPr>
        <w:widowControl w:val="0"/>
        <w:numPr>
          <w:ilvl w:val="0"/>
          <w:numId w:val="37"/>
        </w:numP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Option ‘d’ is incorrect. </w:t>
      </w:r>
      <w:ins w:author="Unknown" w:id="122" w:date="2018-03-01T10:03:43Z">
        <w:r w:rsidDel="00000000" w:rsidR="00000000" w:rsidRPr="00000000">
          <w:rPr>
            <w:rFonts w:ascii="Calibri" w:cs="Calibri" w:eastAsia="Calibri" w:hAnsi="Calibri"/>
            <w:sz w:val="24"/>
            <w:szCs w:val="24"/>
            <w:rtl w:val="0"/>
          </w:rPr>
          <w:t xml:space="preserve">C</w:t>
        </w:r>
      </w:ins>
      <w:del w:author="Unknown" w:id="122" w:date="2018-03-01T10:03:43Z">
        <w:r w:rsidDel="00000000" w:rsidR="00000000" w:rsidRPr="00000000">
          <w:rPr>
            <w:rFonts w:ascii="Calibri" w:cs="Calibri" w:eastAsia="Calibri" w:hAnsi="Calibri"/>
            <w:sz w:val="24"/>
            <w:szCs w:val="24"/>
            <w:rtl w:val="0"/>
          </w:rPr>
          <w:delText xml:space="preserve">Please c</w:delText>
        </w:r>
      </w:del>
      <w:r w:rsidDel="00000000" w:rsidR="00000000" w:rsidRPr="00000000">
        <w:rPr>
          <w:rFonts w:ascii="Calibri" w:cs="Calibri" w:eastAsia="Calibri" w:hAnsi="Calibri"/>
          <w:sz w:val="24"/>
          <w:szCs w:val="24"/>
          <w:rtl w:val="0"/>
        </w:rPr>
        <w:t xml:space="preserve">heck the options again. One of the options is correct.</w:t>
      </w:r>
    </w:p>
    <w:p w:rsidR="00000000" w:rsidDel="00000000" w:rsidP="00000000" w:rsidRDefault="00000000" w:rsidRPr="00000000" w14:paraId="0000010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0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09">
      <w:pPr>
        <w:contextualSpacing w:val="0"/>
        <w:rPr>
          <w:rFonts w:ascii="Calibri" w:cs="Calibri" w:eastAsia="Calibri" w:hAnsi="Calibri"/>
        </w:rPr>
      </w:pPr>
      <w:r w:rsidDel="00000000" w:rsidR="00000000" w:rsidRPr="00000000">
        <w:rPr>
          <w:rFonts w:ascii="Calibri" w:cs="Calibri" w:eastAsia="Calibri" w:hAnsi="Calibri"/>
          <w:rtl w:val="0"/>
        </w:rPr>
        <w:t xml:space="preserve">Q2) Pick a valid difference between HBase </w:t>
      </w:r>
      <w:ins w:author="Unknown" w:id="123" w:date="2018-03-01T10:03:58Z">
        <w:r w:rsidDel="00000000" w:rsidR="00000000" w:rsidRPr="00000000">
          <w:rPr>
            <w:rFonts w:ascii="Calibri" w:cs="Calibri" w:eastAsia="Calibri" w:hAnsi="Calibri"/>
            <w:rtl w:val="0"/>
          </w:rPr>
          <w:t xml:space="preserve">t</w:t>
        </w:r>
      </w:ins>
      <w:del w:author="Unknown" w:id="123" w:date="2018-03-01T10:03:58Z">
        <w:r w:rsidDel="00000000" w:rsidR="00000000" w:rsidRPr="00000000">
          <w:rPr>
            <w:rFonts w:ascii="Calibri" w:cs="Calibri" w:eastAsia="Calibri" w:hAnsi="Calibri"/>
            <w:rtl w:val="0"/>
          </w:rPr>
          <w:delText xml:space="preserve">T</w:delText>
        </w:r>
      </w:del>
      <w:r w:rsidDel="00000000" w:rsidR="00000000" w:rsidRPr="00000000">
        <w:rPr>
          <w:rFonts w:ascii="Calibri" w:cs="Calibri" w:eastAsia="Calibri" w:hAnsi="Calibri"/>
          <w:rtl w:val="0"/>
        </w:rPr>
        <w:t xml:space="preserve">ables and RDBMS </w:t>
      </w:r>
      <w:ins w:author="Unknown" w:id="124" w:date="2018-03-01T10:03:59Z">
        <w:r w:rsidDel="00000000" w:rsidR="00000000" w:rsidRPr="00000000">
          <w:rPr>
            <w:rFonts w:ascii="Calibri" w:cs="Calibri" w:eastAsia="Calibri" w:hAnsi="Calibri"/>
            <w:rtl w:val="0"/>
          </w:rPr>
          <w:t xml:space="preserve">t</w:t>
        </w:r>
      </w:ins>
      <w:del w:author="Unknown" w:id="124" w:date="2018-03-01T10:03:59Z">
        <w:r w:rsidDel="00000000" w:rsidR="00000000" w:rsidRPr="00000000">
          <w:rPr>
            <w:rFonts w:ascii="Calibri" w:cs="Calibri" w:eastAsia="Calibri" w:hAnsi="Calibri"/>
            <w:rtl w:val="0"/>
          </w:rPr>
          <w:delText xml:space="preserve">T</w:delText>
        </w:r>
      </w:del>
      <w:r w:rsidDel="00000000" w:rsidR="00000000" w:rsidRPr="00000000">
        <w:rPr>
          <w:rFonts w:ascii="Calibri" w:cs="Calibri" w:eastAsia="Calibri" w:hAnsi="Calibri"/>
          <w:rtl w:val="0"/>
        </w:rPr>
        <w:t xml:space="preserve">ables?</w:t>
      </w:r>
    </w:p>
    <w:p w:rsidR="00000000" w:rsidDel="00000000" w:rsidP="00000000" w:rsidRDefault="00000000" w:rsidRPr="00000000" w14:paraId="0000010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0B">
      <w:pPr>
        <w:numPr>
          <w:ilvl w:val="0"/>
          <w:numId w:val="36"/>
        </w:numPr>
        <w:ind w:left="720" w:hanging="360"/>
        <w:contextualSpacing w:val="1"/>
        <w:rPr>
          <w:rFonts w:ascii="Calibri" w:cs="Calibri" w:eastAsia="Calibri" w:hAnsi="Calibri"/>
          <w:u w:val="none"/>
        </w:rPr>
      </w:pPr>
      <w:ins w:author="Unknown" w:id="125" w:date="2018-03-01T10:13:57Z">
        <w:r w:rsidDel="00000000" w:rsidR="00000000" w:rsidRPr="00000000">
          <w:rPr>
            <w:rFonts w:ascii="Calibri" w:cs="Calibri" w:eastAsia="Calibri" w:hAnsi="Calibri"/>
            <w:rtl w:val="0"/>
          </w:rPr>
          <w:t xml:space="preserve">I</w:t>
        </w:r>
        <w:r w:rsidDel="00000000" w:rsidR="00000000" w:rsidRPr="00000000">
          <w:rPr>
            <w:rFonts w:ascii="Calibri" w:cs="Calibri" w:eastAsia="Calibri" w:hAnsi="Calibri"/>
            <w:rtl w:val="0"/>
            <w:rPrChange w:author="Unknown" w:id="126" w:date="2018-03-01T10:13:57Z">
              <w:rPr>
                <w:rFonts w:ascii="Calibri" w:cs="Calibri" w:eastAsia="Calibri" w:hAnsi="Calibri"/>
              </w:rPr>
            </w:rPrChange>
          </w:rPr>
          <w:t xml:space="preserve">n HBase, r</w:t>
        </w:r>
      </w:ins>
      <w:del w:author="Unknown" w:id="125" w:date="2018-03-01T10:13:57Z">
        <w:r w:rsidDel="00000000" w:rsidR="00000000" w:rsidRPr="00000000">
          <w:rPr>
            <w:rFonts w:ascii="Calibri" w:cs="Calibri" w:eastAsia="Calibri" w:hAnsi="Calibri"/>
            <w:rtl w:val="0"/>
            <w:rPrChange w:author="Unknown" w:id="126" w:date="2018-03-01T10:13:57Z">
              <w:rPr>
                <w:rFonts w:ascii="Calibri" w:cs="Calibri" w:eastAsia="Calibri" w:hAnsi="Calibri"/>
              </w:rPr>
            </w:rPrChange>
          </w:rPr>
          <w:delText xml:space="preserve">R</w:delText>
        </w:r>
      </w:del>
      <w:r w:rsidDel="00000000" w:rsidR="00000000" w:rsidRPr="00000000">
        <w:rPr>
          <w:rFonts w:ascii="Calibri" w:cs="Calibri" w:eastAsia="Calibri" w:hAnsi="Calibri"/>
          <w:rtl w:val="0"/>
        </w:rPr>
        <w:t xml:space="preserve">ows are sorted by </w:t>
      </w:r>
      <w:ins w:author="Unknown" w:id="127" w:date="2018-03-01T10:13:41Z">
        <w:r w:rsidDel="00000000" w:rsidR="00000000" w:rsidRPr="00000000">
          <w:rPr>
            <w:rFonts w:ascii="Calibri" w:cs="Calibri" w:eastAsia="Calibri" w:hAnsi="Calibri"/>
            <w:rtl w:val="0"/>
          </w:rPr>
          <w:t xml:space="preserve">R</w:t>
        </w:r>
      </w:ins>
      <w:del w:author="Unknown" w:id="127" w:date="2018-03-01T10:13:41Z">
        <w:r w:rsidDel="00000000" w:rsidR="00000000" w:rsidRPr="00000000">
          <w:rPr>
            <w:rFonts w:ascii="Calibri" w:cs="Calibri" w:eastAsia="Calibri" w:hAnsi="Calibri"/>
            <w:rtl w:val="0"/>
          </w:rPr>
          <w:delText xml:space="preserve">r</w:delText>
        </w:r>
      </w:del>
      <w:r w:rsidDel="00000000" w:rsidR="00000000" w:rsidRPr="00000000">
        <w:rPr>
          <w:rFonts w:ascii="Calibri" w:cs="Calibri" w:eastAsia="Calibri" w:hAnsi="Calibri"/>
          <w:rtl w:val="0"/>
        </w:rPr>
        <w:t xml:space="preserve">ow</w:t>
      </w:r>
      <w:ins w:author="Unknown" w:id="128" w:date="2018-03-01T10:13:44Z">
        <w:r w:rsidDel="00000000" w:rsidR="00000000" w:rsidRPr="00000000">
          <w:rPr>
            <w:rFonts w:ascii="Calibri" w:cs="Calibri" w:eastAsia="Calibri" w:hAnsi="Calibri"/>
            <w:rtl w:val="0"/>
          </w:rPr>
          <w:t xml:space="preserve">K</w:t>
        </w:r>
      </w:ins>
      <w:del w:author="Unknown" w:id="128" w:date="2018-03-01T10:13:44Z">
        <w:r w:rsidDel="00000000" w:rsidR="00000000" w:rsidRPr="00000000">
          <w:rPr>
            <w:rFonts w:ascii="Calibri" w:cs="Calibri" w:eastAsia="Calibri" w:hAnsi="Calibri"/>
            <w:rtl w:val="0"/>
          </w:rPr>
          <w:delText xml:space="preserve">k</w:delText>
        </w:r>
      </w:del>
      <w:r w:rsidDel="00000000" w:rsidR="00000000" w:rsidRPr="00000000">
        <w:rPr>
          <w:rFonts w:ascii="Calibri" w:cs="Calibri" w:eastAsia="Calibri" w:hAnsi="Calibri"/>
          <w:rtl w:val="0"/>
        </w:rPr>
        <w:t xml:space="preserve">ey</w:t>
      </w:r>
      <w:ins w:author="Unknown" w:id="129" w:date="2018-03-01T10:14:07Z">
        <w:r w:rsidDel="00000000" w:rsidR="00000000" w:rsidRPr="00000000">
          <w:rPr>
            <w:rFonts w:ascii="Calibri" w:cs="Calibri" w:eastAsia="Calibri" w:hAnsi="Calibri"/>
            <w:rtl w:val="0"/>
          </w:rPr>
          <w:t xml:space="preserve">s,</w:t>
        </w:r>
      </w:ins>
      <w:r w:rsidDel="00000000" w:rsidR="00000000" w:rsidRPr="00000000">
        <w:rPr>
          <w:rFonts w:ascii="Calibri" w:cs="Calibri" w:eastAsia="Calibri" w:hAnsi="Calibri"/>
          <w:rtl w:val="0"/>
        </w:rPr>
        <w:t xml:space="preserve"> </w:t>
      </w:r>
      <w:del w:author="Unknown" w:id="130" w:date="2018-03-01T10:13:51Z">
        <w:r w:rsidDel="00000000" w:rsidR="00000000" w:rsidRPr="00000000">
          <w:rPr>
            <w:rFonts w:ascii="Calibri" w:cs="Calibri" w:eastAsia="Calibri" w:hAnsi="Calibri"/>
            <w:rtl w:val="0"/>
          </w:rPr>
          <w:delText xml:space="preserve">in HBase </w:delText>
        </w:r>
      </w:del>
      <w:r w:rsidDel="00000000" w:rsidR="00000000" w:rsidRPr="00000000">
        <w:rPr>
          <w:rFonts w:ascii="Calibri" w:cs="Calibri" w:eastAsia="Calibri" w:hAnsi="Calibri"/>
          <w:rtl w:val="0"/>
        </w:rPr>
        <w:t xml:space="preserve">whereas in RDBMS</w:t>
      </w:r>
      <w:ins w:author="Unknown" w:id="131" w:date="2018-03-01T10:17:01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rows are not sorted by any keys</w:t>
      </w:r>
      <w:ins w:author="Unknown" w:id="132" w:date="2018-03-01T10:14:27Z">
        <w:r w:rsidDel="00000000" w:rsidR="00000000" w:rsidRPr="00000000">
          <w:rPr>
            <w:rFonts w:ascii="Calibri" w:cs="Calibri" w:eastAsia="Calibri" w:hAnsi="Calibri"/>
            <w:rtl w:val="0"/>
          </w:rPr>
          <w:t xml:space="preserve">.</w:t>
        </w:r>
      </w:ins>
      <w:r w:rsidDel="00000000" w:rsidR="00000000" w:rsidRPr="00000000">
        <w:rPr>
          <w:rtl w:val="0"/>
        </w:rPr>
      </w:r>
    </w:p>
    <w:p w:rsidR="00000000" w:rsidDel="00000000" w:rsidP="00000000" w:rsidRDefault="00000000" w:rsidRPr="00000000" w14:paraId="0000010C">
      <w:pPr>
        <w:numPr>
          <w:ilvl w:val="0"/>
          <w:numId w:val="36"/>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HBase tables have column families</w:t>
      </w:r>
      <w:ins w:author="Unknown" w:id="133" w:date="2018-03-01T10:14:34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which comprise</w:t>
      </w:r>
      <w:del w:author="Unknown" w:id="134" w:date="2018-03-01T10:14:37Z">
        <w:r w:rsidDel="00000000" w:rsidR="00000000" w:rsidRPr="00000000">
          <w:rPr>
            <w:rFonts w:ascii="Calibri" w:cs="Calibri" w:eastAsia="Calibri" w:hAnsi="Calibri"/>
            <w:rtl w:val="0"/>
          </w:rPr>
          <w:delText xml:space="preserve">s</w:delText>
        </w:r>
      </w:del>
      <w:r w:rsidDel="00000000" w:rsidR="00000000" w:rsidRPr="00000000">
        <w:rPr>
          <w:rFonts w:ascii="Calibri" w:cs="Calibri" w:eastAsia="Calibri" w:hAnsi="Calibri"/>
          <w:rtl w:val="0"/>
        </w:rPr>
        <w:t xml:space="preserve"> </w:t>
      </w:r>
      <w:del w:author="Unknown" w:id="135" w:date="2018-03-01T10:14:38Z">
        <w:r w:rsidDel="00000000" w:rsidR="00000000" w:rsidRPr="00000000">
          <w:rPr>
            <w:rFonts w:ascii="Calibri" w:cs="Calibri" w:eastAsia="Calibri" w:hAnsi="Calibri"/>
            <w:rtl w:val="0"/>
          </w:rPr>
          <w:delText xml:space="preserve">of </w:delText>
        </w:r>
      </w:del>
      <w:r w:rsidDel="00000000" w:rsidR="00000000" w:rsidRPr="00000000">
        <w:rPr>
          <w:rFonts w:ascii="Calibri" w:cs="Calibri" w:eastAsia="Calibri" w:hAnsi="Calibri"/>
          <w:rtl w:val="0"/>
        </w:rPr>
        <w:t xml:space="preserve">multiple columns</w:t>
      </w:r>
      <w:ins w:author="Unknown" w:id="136" w:date="2018-03-01T10:14:41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whereas RDBMS tables do not have the concept of column families</w:t>
      </w:r>
      <w:ins w:author="Unknown" w:id="137" w:date="2018-03-01T10:14:57Z">
        <w:r w:rsidDel="00000000" w:rsidR="00000000" w:rsidRPr="00000000">
          <w:rPr>
            <w:rFonts w:ascii="Calibri" w:cs="Calibri" w:eastAsia="Calibri" w:hAnsi="Calibri"/>
            <w:rtl w:val="0"/>
          </w:rPr>
          <w:t xml:space="preserve">.</w:t>
        </w:r>
      </w:ins>
      <w:r w:rsidDel="00000000" w:rsidR="00000000" w:rsidRPr="00000000">
        <w:rPr>
          <w:rtl w:val="0"/>
        </w:rPr>
      </w:r>
    </w:p>
    <w:p w:rsidR="00000000" w:rsidDel="00000000" w:rsidP="00000000" w:rsidRDefault="00000000" w:rsidRPr="00000000" w14:paraId="0000010D">
      <w:pPr>
        <w:numPr>
          <w:ilvl w:val="0"/>
          <w:numId w:val="36"/>
        </w:numPr>
        <w:ind w:left="720" w:hanging="360"/>
        <w:contextualSpacing w:val="1"/>
        <w:rPr>
          <w:rFonts w:ascii="Calibri" w:cs="Calibri" w:eastAsia="Calibri" w:hAnsi="Calibri"/>
          <w:b w:val="1"/>
        </w:rPr>
      </w:pPr>
      <w:commentRangeStart w:id="5"/>
      <w:r w:rsidDel="00000000" w:rsidR="00000000" w:rsidRPr="00000000">
        <w:rPr>
          <w:rFonts w:ascii="Calibri" w:cs="Calibri" w:eastAsia="Calibri" w:hAnsi="Calibri"/>
          <w:b w:val="1"/>
          <w:rtl w:val="0"/>
        </w:rPr>
        <w:t xml:space="preserve">HBase tables follow a strict schema</w:t>
      </w:r>
      <w:ins w:author="Unknown" w:id="138" w:date="2018-03-01T10:15:01Z">
        <w:r w:rsidDel="00000000" w:rsidR="00000000" w:rsidRPr="00000000">
          <w:rPr>
            <w:rFonts w:ascii="Calibri" w:cs="Calibri" w:eastAsia="Calibri" w:hAnsi="Calibri"/>
            <w:b w:val="1"/>
            <w:rtl w:val="0"/>
          </w:rPr>
          <w:t xml:space="preserve">,</w:t>
        </w:r>
      </w:ins>
      <w:r w:rsidDel="00000000" w:rsidR="00000000" w:rsidRPr="00000000">
        <w:rPr>
          <w:rFonts w:ascii="Calibri" w:cs="Calibri" w:eastAsia="Calibri" w:hAnsi="Calibri"/>
          <w:b w:val="1"/>
          <w:rtl w:val="0"/>
        </w:rPr>
        <w:t xml:space="preserve"> whereas RDBMS</w:t>
      </w:r>
      <w:ins w:author="Unknown" w:id="139" w:date="2018-03-01T10:15:18Z">
        <w:r w:rsidDel="00000000" w:rsidR="00000000" w:rsidRPr="00000000">
          <w:rPr>
            <w:rFonts w:ascii="Calibri" w:cs="Calibri" w:eastAsia="Calibri" w:hAnsi="Calibri"/>
            <w:b w:val="1"/>
            <w:rtl w:val="0"/>
          </w:rPr>
          <w:t xml:space="preserve"> tables</w:t>
        </w:r>
      </w:ins>
      <w:r w:rsidDel="00000000" w:rsidR="00000000" w:rsidRPr="00000000">
        <w:rPr>
          <w:rFonts w:ascii="Calibri" w:cs="Calibri" w:eastAsia="Calibri" w:hAnsi="Calibri"/>
          <w:b w:val="1"/>
          <w:rtl w:val="0"/>
        </w:rPr>
        <w:t xml:space="preserve"> do</w:t>
      </w:r>
      <w:del w:author="Unknown" w:id="140" w:date="2018-03-01T10:15:20Z">
        <w:r w:rsidDel="00000000" w:rsidR="00000000" w:rsidRPr="00000000">
          <w:rPr>
            <w:rFonts w:ascii="Calibri" w:cs="Calibri" w:eastAsia="Calibri" w:hAnsi="Calibri"/>
            <w:b w:val="1"/>
            <w:rtl w:val="0"/>
          </w:rPr>
          <w:delText xml:space="preserve">es</w:delText>
        </w:r>
      </w:del>
      <w:r w:rsidDel="00000000" w:rsidR="00000000" w:rsidRPr="00000000">
        <w:rPr>
          <w:rFonts w:ascii="Calibri" w:cs="Calibri" w:eastAsia="Calibri" w:hAnsi="Calibri"/>
          <w:b w:val="1"/>
          <w:rtl w:val="0"/>
        </w:rPr>
        <w:t xml:space="preserve"> not follow a</w:t>
      </w:r>
      <w:ins w:author="Unknown" w:id="141" w:date="2018-03-01T10:15:23Z">
        <w:r w:rsidDel="00000000" w:rsidR="00000000" w:rsidRPr="00000000">
          <w:rPr>
            <w:rFonts w:ascii="Calibri" w:cs="Calibri" w:eastAsia="Calibri" w:hAnsi="Calibri"/>
            <w:b w:val="1"/>
            <w:rtl w:val="0"/>
          </w:rPr>
          <w:t xml:space="preserve">ny</w:t>
        </w:r>
      </w:ins>
      <w:r w:rsidDel="00000000" w:rsidR="00000000" w:rsidRPr="00000000">
        <w:rPr>
          <w:rFonts w:ascii="Calibri" w:cs="Calibri" w:eastAsia="Calibri" w:hAnsi="Calibri"/>
          <w:b w:val="1"/>
          <w:rtl w:val="0"/>
        </w:rPr>
        <w:t xml:space="preserve"> strict schema and </w:t>
      </w:r>
      <w:ins w:author="Unknown" w:id="142" w:date="2018-03-01T12:40:16Z">
        <w:r w:rsidDel="00000000" w:rsidR="00000000" w:rsidRPr="00000000">
          <w:rPr>
            <w:rFonts w:ascii="Calibri" w:cs="Calibri" w:eastAsia="Calibri" w:hAnsi="Calibri"/>
            <w:b w:val="1"/>
            <w:rtl w:val="0"/>
          </w:rPr>
          <w:t xml:space="preserve">are</w:t>
        </w:r>
      </w:ins>
      <w:del w:author="Unknown" w:id="142" w:date="2018-03-01T12:40:16Z">
        <w:r w:rsidDel="00000000" w:rsidR="00000000" w:rsidRPr="00000000">
          <w:rPr>
            <w:rFonts w:ascii="Calibri" w:cs="Calibri" w:eastAsia="Calibri" w:hAnsi="Calibri"/>
            <w:b w:val="1"/>
            <w:rtl w:val="0"/>
          </w:rPr>
          <w:delText xml:space="preserve">is</w:delText>
        </w:r>
      </w:del>
      <w:r w:rsidDel="00000000" w:rsidR="00000000" w:rsidRPr="00000000">
        <w:rPr>
          <w:rFonts w:ascii="Calibri" w:cs="Calibri" w:eastAsia="Calibri" w:hAnsi="Calibri"/>
          <w:b w:val="1"/>
          <w:rtl w:val="0"/>
        </w:rPr>
        <w:t xml:space="preserve"> flexible</w:t>
      </w:r>
      <w:ins w:author="Unknown" w:id="143" w:date="2018-03-01T10:15:28Z">
        <w:r w:rsidDel="00000000" w:rsidR="00000000" w:rsidRPr="00000000">
          <w:rPr>
            <w:rFonts w:ascii="Calibri" w:cs="Calibri" w:eastAsia="Calibri" w:hAnsi="Calibri"/>
            <w:b w:val="1"/>
            <w:rtl w:val="0"/>
          </w:rPr>
          <w:t xml:space="preserve">.</w:t>
        </w:r>
      </w:ins>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0E">
      <w:pPr>
        <w:numPr>
          <w:ilvl w:val="0"/>
          <w:numId w:val="36"/>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HBase tables are known as NoSQL databases</w:t>
      </w:r>
      <w:ins w:author="Unknown" w:id="144" w:date="2018-03-01T10:15:35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whereas RDBMS </w:t>
      </w:r>
      <w:ins w:author="Unknown" w:id="145" w:date="2018-03-01T10:15:38Z">
        <w:r w:rsidDel="00000000" w:rsidR="00000000" w:rsidRPr="00000000">
          <w:rPr>
            <w:rFonts w:ascii="Calibri" w:cs="Calibri" w:eastAsia="Calibri" w:hAnsi="Calibri"/>
            <w:rtl w:val="0"/>
          </w:rPr>
          <w:t xml:space="preserve">tables </w:t>
        </w:r>
      </w:ins>
      <w:r w:rsidDel="00000000" w:rsidR="00000000" w:rsidRPr="00000000">
        <w:rPr>
          <w:rFonts w:ascii="Calibri" w:cs="Calibri" w:eastAsia="Calibri" w:hAnsi="Calibri"/>
          <w:rtl w:val="0"/>
        </w:rPr>
        <w:t xml:space="preserve">are known as SQL databases</w:t>
      </w:r>
      <w:ins w:author="Unknown" w:id="146" w:date="2018-03-01T10:15:43Z">
        <w:r w:rsidDel="00000000" w:rsidR="00000000" w:rsidRPr="00000000">
          <w:rPr>
            <w:rFonts w:ascii="Calibri" w:cs="Calibri" w:eastAsia="Calibri" w:hAnsi="Calibri"/>
            <w:rtl w:val="0"/>
          </w:rPr>
          <w:t xml:space="preserve">.</w:t>
        </w:r>
      </w:ins>
      <w:r w:rsidDel="00000000" w:rsidR="00000000" w:rsidRPr="00000000">
        <w:rPr>
          <w:rtl w:val="0"/>
        </w:rPr>
      </w:r>
    </w:p>
    <w:p w:rsidR="00000000" w:rsidDel="00000000" w:rsidP="00000000" w:rsidRDefault="00000000" w:rsidRPr="00000000" w14:paraId="0000010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1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11">
      <w:pPr>
        <w:numPr>
          <w:ilvl w:val="0"/>
          <w:numId w:val="47"/>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‘a’ is incorrect. </w:t>
      </w:r>
      <w:ins w:author="Unknown" w:id="147" w:date="2018-03-01T10:16:07Z">
        <w:r w:rsidDel="00000000" w:rsidR="00000000" w:rsidRPr="00000000">
          <w:rPr>
            <w:rFonts w:ascii="Calibri" w:cs="Calibri" w:eastAsia="Calibri" w:hAnsi="Calibri"/>
            <w:rtl w:val="0"/>
          </w:rPr>
          <w:t xml:space="preserve">I</w:t>
        </w:r>
        <w:r w:rsidDel="00000000" w:rsidR="00000000" w:rsidRPr="00000000">
          <w:rPr>
            <w:rFonts w:ascii="Calibri" w:cs="Calibri" w:eastAsia="Calibri" w:hAnsi="Calibri"/>
            <w:rtl w:val="0"/>
            <w:rPrChange w:author="Unknown" w:id="148" w:date="2018-03-01T10:16:07Z">
              <w:rPr>
                <w:rFonts w:ascii="Calibri" w:cs="Calibri" w:eastAsia="Calibri" w:hAnsi="Calibri"/>
              </w:rPr>
            </w:rPrChange>
          </w:rPr>
          <w:t xml:space="preserve">n HBase, r</w:t>
        </w:r>
      </w:ins>
      <w:del w:author="Unknown" w:id="147" w:date="2018-03-01T10:16:07Z">
        <w:r w:rsidDel="00000000" w:rsidR="00000000" w:rsidRPr="00000000">
          <w:rPr>
            <w:rFonts w:ascii="Calibri" w:cs="Calibri" w:eastAsia="Calibri" w:hAnsi="Calibri"/>
            <w:rtl w:val="0"/>
            <w:rPrChange w:author="Unknown" w:id="148" w:date="2018-03-01T10:16:07Z">
              <w:rPr>
                <w:rFonts w:ascii="Calibri" w:cs="Calibri" w:eastAsia="Calibri" w:hAnsi="Calibri"/>
              </w:rPr>
            </w:rPrChange>
          </w:rPr>
          <w:delText xml:space="preserve">R</w:delText>
        </w:r>
      </w:del>
      <w:r w:rsidDel="00000000" w:rsidR="00000000" w:rsidRPr="00000000">
        <w:rPr>
          <w:rFonts w:ascii="Calibri" w:cs="Calibri" w:eastAsia="Calibri" w:hAnsi="Calibri"/>
          <w:rtl w:val="0"/>
        </w:rPr>
        <w:t xml:space="preserve">ows are sorted by </w:t>
      </w:r>
      <w:ins w:author="Unknown" w:id="149" w:date="2018-03-01T10:15:48Z">
        <w:r w:rsidDel="00000000" w:rsidR="00000000" w:rsidRPr="00000000">
          <w:rPr>
            <w:rFonts w:ascii="Calibri" w:cs="Calibri" w:eastAsia="Calibri" w:hAnsi="Calibri"/>
            <w:rtl w:val="0"/>
          </w:rPr>
          <w:t xml:space="preserve">R</w:t>
        </w:r>
      </w:ins>
      <w:del w:author="Unknown" w:id="149" w:date="2018-03-01T10:15:48Z">
        <w:r w:rsidDel="00000000" w:rsidR="00000000" w:rsidRPr="00000000">
          <w:rPr>
            <w:rFonts w:ascii="Calibri" w:cs="Calibri" w:eastAsia="Calibri" w:hAnsi="Calibri"/>
            <w:rtl w:val="0"/>
          </w:rPr>
          <w:delText xml:space="preserve">r</w:delText>
        </w:r>
      </w:del>
      <w:r w:rsidDel="00000000" w:rsidR="00000000" w:rsidRPr="00000000">
        <w:rPr>
          <w:rFonts w:ascii="Calibri" w:cs="Calibri" w:eastAsia="Calibri" w:hAnsi="Calibri"/>
          <w:rtl w:val="0"/>
        </w:rPr>
        <w:t xml:space="preserve">ow</w:t>
      </w:r>
      <w:ins w:author="Unknown" w:id="150" w:date="2018-03-01T10:15:51Z">
        <w:r w:rsidDel="00000000" w:rsidR="00000000" w:rsidRPr="00000000">
          <w:rPr>
            <w:rFonts w:ascii="Calibri" w:cs="Calibri" w:eastAsia="Calibri" w:hAnsi="Calibri"/>
            <w:rtl w:val="0"/>
          </w:rPr>
          <w:t xml:space="preserve">K</w:t>
        </w:r>
      </w:ins>
      <w:del w:author="Unknown" w:id="150" w:date="2018-03-01T10:15:51Z">
        <w:r w:rsidDel="00000000" w:rsidR="00000000" w:rsidRPr="00000000">
          <w:rPr>
            <w:rFonts w:ascii="Calibri" w:cs="Calibri" w:eastAsia="Calibri" w:hAnsi="Calibri"/>
            <w:rtl w:val="0"/>
          </w:rPr>
          <w:delText xml:space="preserve">k</w:delText>
        </w:r>
      </w:del>
      <w:r w:rsidDel="00000000" w:rsidR="00000000" w:rsidRPr="00000000">
        <w:rPr>
          <w:rFonts w:ascii="Calibri" w:cs="Calibri" w:eastAsia="Calibri" w:hAnsi="Calibri"/>
          <w:rtl w:val="0"/>
        </w:rPr>
        <w:t xml:space="preserve">ey</w:t>
      </w:r>
      <w:ins w:author="Unknown" w:id="151" w:date="2018-03-01T10:15:52Z">
        <w:r w:rsidDel="00000000" w:rsidR="00000000" w:rsidRPr="00000000">
          <w:rPr>
            <w:rFonts w:ascii="Calibri" w:cs="Calibri" w:eastAsia="Calibri" w:hAnsi="Calibri"/>
            <w:rtl w:val="0"/>
          </w:rPr>
          <w:t xml:space="preserve">s,</w:t>
        </w:r>
      </w:ins>
      <w:r w:rsidDel="00000000" w:rsidR="00000000" w:rsidRPr="00000000">
        <w:rPr>
          <w:rFonts w:ascii="Calibri" w:cs="Calibri" w:eastAsia="Calibri" w:hAnsi="Calibri"/>
          <w:rtl w:val="0"/>
        </w:rPr>
        <w:t xml:space="preserve"> </w:t>
      </w:r>
      <w:del w:author="Unknown" w:id="152" w:date="2018-03-01T10:16:02Z">
        <w:r w:rsidDel="00000000" w:rsidR="00000000" w:rsidRPr="00000000">
          <w:rPr>
            <w:rFonts w:ascii="Calibri" w:cs="Calibri" w:eastAsia="Calibri" w:hAnsi="Calibri"/>
            <w:rtl w:val="0"/>
          </w:rPr>
          <w:delText xml:space="preserve">in HBase </w:delText>
        </w:r>
      </w:del>
      <w:r w:rsidDel="00000000" w:rsidR="00000000" w:rsidRPr="00000000">
        <w:rPr>
          <w:rFonts w:ascii="Calibri" w:cs="Calibri" w:eastAsia="Calibri" w:hAnsi="Calibri"/>
          <w:rtl w:val="0"/>
        </w:rPr>
        <w:t xml:space="preserve">whereas in RDBMS</w:t>
      </w:r>
      <w:ins w:author="Unknown" w:id="153" w:date="2018-03-01T10:16:53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rows are not </w:t>
      </w:r>
      <w:ins w:author="Unknown" w:id="154" w:date="2018-03-01T10:17:20Z">
        <w:r w:rsidDel="00000000" w:rsidR="00000000" w:rsidRPr="00000000">
          <w:rPr>
            <w:rFonts w:ascii="Calibri" w:cs="Calibri" w:eastAsia="Calibri" w:hAnsi="Calibri"/>
            <w:rtl w:val="0"/>
          </w:rPr>
          <w:t xml:space="preserve">sorted</w:t>
        </w:r>
      </w:ins>
      <w:del w:author="Unknown" w:id="154" w:date="2018-03-01T10:17:20Z">
        <w:r w:rsidDel="00000000" w:rsidR="00000000" w:rsidRPr="00000000">
          <w:rPr>
            <w:rFonts w:ascii="Calibri" w:cs="Calibri" w:eastAsia="Calibri" w:hAnsi="Calibri"/>
            <w:rtl w:val="0"/>
          </w:rPr>
          <w:delText xml:space="preserve">stored</w:delText>
        </w:r>
      </w:del>
      <w:r w:rsidDel="00000000" w:rsidR="00000000" w:rsidRPr="00000000">
        <w:rPr>
          <w:rFonts w:ascii="Calibri" w:cs="Calibri" w:eastAsia="Calibri" w:hAnsi="Calibri"/>
          <w:rtl w:val="0"/>
        </w:rPr>
        <w:t xml:space="preserve"> in any </w:t>
      </w:r>
      <w:ins w:author="Unknown" w:id="155" w:date="2018-03-01T10:17:24Z">
        <w:r w:rsidDel="00000000" w:rsidR="00000000" w:rsidRPr="00000000">
          <w:rPr>
            <w:rFonts w:ascii="Calibri" w:cs="Calibri" w:eastAsia="Calibri" w:hAnsi="Calibri"/>
            <w:rtl w:val="0"/>
          </w:rPr>
          <w:t xml:space="preserve">particular</w:t>
        </w:r>
      </w:ins>
      <w:del w:author="Unknown" w:id="155" w:date="2018-03-01T10:17:24Z">
        <w:r w:rsidDel="00000000" w:rsidR="00000000" w:rsidRPr="00000000">
          <w:rPr>
            <w:rFonts w:ascii="Calibri" w:cs="Calibri" w:eastAsia="Calibri" w:hAnsi="Calibri"/>
            <w:rtl w:val="0"/>
          </w:rPr>
          <w:delText xml:space="preserve">specific</w:delText>
        </w:r>
      </w:del>
      <w:r w:rsidDel="00000000" w:rsidR="00000000" w:rsidRPr="00000000">
        <w:rPr>
          <w:rFonts w:ascii="Calibri" w:cs="Calibri" w:eastAsia="Calibri" w:hAnsi="Calibri"/>
          <w:rtl w:val="0"/>
        </w:rPr>
        <w:t xml:space="preserve"> order.</w:t>
      </w:r>
    </w:p>
    <w:p w:rsidR="00000000" w:rsidDel="00000000" w:rsidP="00000000" w:rsidRDefault="00000000" w:rsidRPr="00000000" w14:paraId="00000112">
      <w:pPr>
        <w:numPr>
          <w:ilvl w:val="0"/>
          <w:numId w:val="47"/>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‘b’ is incorrect. HBase tables comprise</w:t>
      </w:r>
      <w:del w:author="Unknown" w:id="156" w:date="2018-03-01T10:17:40Z">
        <w:r w:rsidDel="00000000" w:rsidR="00000000" w:rsidRPr="00000000">
          <w:rPr>
            <w:rFonts w:ascii="Calibri" w:cs="Calibri" w:eastAsia="Calibri" w:hAnsi="Calibri"/>
            <w:rtl w:val="0"/>
          </w:rPr>
          <w:delText xml:space="preserve">s</w:delText>
        </w:r>
      </w:del>
      <w:r w:rsidDel="00000000" w:rsidR="00000000" w:rsidRPr="00000000">
        <w:rPr>
          <w:rFonts w:ascii="Calibri" w:cs="Calibri" w:eastAsia="Calibri" w:hAnsi="Calibri"/>
          <w:rtl w:val="0"/>
        </w:rPr>
        <w:t xml:space="preserve"> </w:t>
      </w:r>
      <w:del w:author="Unknown" w:id="157" w:date="2018-03-01T10:17:42Z">
        <w:r w:rsidDel="00000000" w:rsidR="00000000" w:rsidRPr="00000000">
          <w:rPr>
            <w:rFonts w:ascii="Calibri" w:cs="Calibri" w:eastAsia="Calibri" w:hAnsi="Calibri"/>
            <w:rtl w:val="0"/>
          </w:rPr>
          <w:delText xml:space="preserve">of </w:delText>
        </w:r>
      </w:del>
      <w:r w:rsidDel="00000000" w:rsidR="00000000" w:rsidRPr="00000000">
        <w:rPr>
          <w:rFonts w:ascii="Calibri" w:cs="Calibri" w:eastAsia="Calibri" w:hAnsi="Calibri"/>
          <w:rtl w:val="0"/>
        </w:rPr>
        <w:t xml:space="preserve">column families</w:t>
      </w:r>
      <w:ins w:author="Unknown" w:id="158" w:date="2018-03-01T10:17:42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which are </w:t>
      </w:r>
      <w:del w:author="Unknown" w:id="159" w:date="2018-03-01T10:17:47Z">
        <w:r w:rsidDel="00000000" w:rsidR="00000000" w:rsidRPr="00000000">
          <w:rPr>
            <w:rFonts w:ascii="Calibri" w:cs="Calibri" w:eastAsia="Calibri" w:hAnsi="Calibri"/>
            <w:rtl w:val="0"/>
          </w:rPr>
          <w:delText xml:space="preserve">a </w:delText>
        </w:r>
      </w:del>
      <w:r w:rsidDel="00000000" w:rsidR="00000000" w:rsidRPr="00000000">
        <w:rPr>
          <w:rFonts w:ascii="Calibri" w:cs="Calibri" w:eastAsia="Calibri" w:hAnsi="Calibri"/>
          <w:rtl w:val="0"/>
        </w:rPr>
        <w:t xml:space="preserve">collection</w:t>
      </w:r>
      <w:ins w:author="Unknown" w:id="160" w:date="2018-03-01T10:17:50Z">
        <w:r w:rsidDel="00000000" w:rsidR="00000000" w:rsidRPr="00000000">
          <w:rPr>
            <w:rFonts w:ascii="Calibri" w:cs="Calibri" w:eastAsia="Calibri" w:hAnsi="Calibri"/>
            <w:rtl w:val="0"/>
          </w:rPr>
          <w:t xml:space="preserve">s</w:t>
        </w:r>
      </w:ins>
      <w:r w:rsidDel="00000000" w:rsidR="00000000" w:rsidRPr="00000000">
        <w:rPr>
          <w:rFonts w:ascii="Calibri" w:cs="Calibri" w:eastAsia="Calibri" w:hAnsi="Calibri"/>
          <w:rtl w:val="0"/>
        </w:rPr>
        <w:t xml:space="preserve"> of columns. </w:t>
      </w:r>
      <w:ins w:author="Unknown" w:id="161" w:date="2018-03-01T10:17:56Z">
        <w:r w:rsidDel="00000000" w:rsidR="00000000" w:rsidRPr="00000000">
          <w:rPr>
            <w:rFonts w:ascii="Calibri" w:cs="Calibri" w:eastAsia="Calibri" w:hAnsi="Calibri"/>
            <w:rtl w:val="0"/>
          </w:rPr>
          <w:t xml:space="preserve">On the other hand, </w:t>
        </w:r>
      </w:ins>
      <w:r w:rsidDel="00000000" w:rsidR="00000000" w:rsidRPr="00000000">
        <w:rPr>
          <w:rFonts w:ascii="Calibri" w:cs="Calibri" w:eastAsia="Calibri" w:hAnsi="Calibri"/>
          <w:rtl w:val="0"/>
        </w:rPr>
        <w:t xml:space="preserve">RDBMS tables do not have any</w:t>
      </w:r>
      <w:ins w:author="Unknown" w:id="162" w:date="2018-03-01T10:18:09Z">
        <w:r w:rsidDel="00000000" w:rsidR="00000000" w:rsidRPr="00000000">
          <w:rPr>
            <w:rFonts w:ascii="Calibri" w:cs="Calibri" w:eastAsia="Calibri" w:hAnsi="Calibri"/>
            <w:rtl w:val="0"/>
          </w:rPr>
          <w:t xml:space="preserve"> feature</w:t>
        </w:r>
      </w:ins>
      <w:del w:author="Unknown" w:id="162" w:date="2018-03-01T10:18:09Z">
        <w:r w:rsidDel="00000000" w:rsidR="00000000" w:rsidRPr="00000000">
          <w:rPr>
            <w:rFonts w:ascii="Calibri" w:cs="Calibri" w:eastAsia="Calibri" w:hAnsi="Calibri"/>
            <w:rtl w:val="0"/>
          </w:rPr>
          <w:delText xml:space="preserve">thing</w:delText>
        </w:r>
      </w:del>
      <w:r w:rsidDel="00000000" w:rsidR="00000000" w:rsidRPr="00000000">
        <w:rPr>
          <w:rFonts w:ascii="Calibri" w:cs="Calibri" w:eastAsia="Calibri" w:hAnsi="Calibri"/>
          <w:rtl w:val="0"/>
        </w:rPr>
        <w:t xml:space="preserve"> called column families.</w:t>
      </w:r>
    </w:p>
    <w:p w:rsidR="00000000" w:rsidDel="00000000" w:rsidP="00000000" w:rsidRDefault="00000000" w:rsidRPr="00000000" w14:paraId="00000113">
      <w:pPr>
        <w:numPr>
          <w:ilvl w:val="0"/>
          <w:numId w:val="47"/>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w:t>
      </w:r>
      <w:del w:author="Unknown" w:id="163" w:date="2018-03-01T12:47:17Z">
        <w:r w:rsidDel="00000000" w:rsidR="00000000" w:rsidRPr="00000000">
          <w:rPr>
            <w:rFonts w:ascii="Calibri" w:cs="Calibri" w:eastAsia="Calibri" w:hAnsi="Calibri"/>
            <w:b w:val="1"/>
            <w:rtl w:val="0"/>
          </w:rPr>
          <w:delText xml:space="preserve">c</w:delText>
        </w:r>
      </w:del>
      <w:r w:rsidDel="00000000" w:rsidR="00000000" w:rsidRPr="00000000">
        <w:rPr>
          <w:rFonts w:ascii="Calibri" w:cs="Calibri" w:eastAsia="Calibri" w:hAnsi="Calibri"/>
          <w:b w:val="1"/>
          <w:rtl w:val="0"/>
        </w:rPr>
        <w:t xml:space="preserve"> ‘c’ is correct. HBase tables do not follow a strict schema</w:t>
      </w:r>
      <w:ins w:author="Unknown" w:id="164" w:date="2018-03-01T10:18:16Z">
        <w:r w:rsidDel="00000000" w:rsidR="00000000" w:rsidRPr="00000000">
          <w:rPr>
            <w:rFonts w:ascii="Calibri" w:cs="Calibri" w:eastAsia="Calibri" w:hAnsi="Calibri"/>
            <w:b w:val="1"/>
            <w:rtl w:val="0"/>
          </w:rPr>
          <w:t xml:space="preserve">,</w:t>
        </w:r>
      </w:ins>
      <w:r w:rsidDel="00000000" w:rsidR="00000000" w:rsidRPr="00000000">
        <w:rPr>
          <w:rFonts w:ascii="Calibri" w:cs="Calibri" w:eastAsia="Calibri" w:hAnsi="Calibri"/>
          <w:b w:val="1"/>
          <w:rtl w:val="0"/>
        </w:rPr>
        <w:t xml:space="preserve"> where</w:t>
      </w:r>
      <w:del w:author="Unknown" w:id="165" w:date="2018-03-01T10:18:18Z">
        <w:r w:rsidDel="00000000" w:rsidR="00000000" w:rsidRPr="00000000">
          <w:rPr>
            <w:rFonts w:ascii="Calibri" w:cs="Calibri" w:eastAsia="Calibri" w:hAnsi="Calibri"/>
            <w:b w:val="1"/>
            <w:rtl w:val="0"/>
          </w:rPr>
          <w:delText xml:space="preserve"> </w:delText>
        </w:r>
      </w:del>
      <w:r w:rsidDel="00000000" w:rsidR="00000000" w:rsidRPr="00000000">
        <w:rPr>
          <w:rFonts w:ascii="Calibri" w:cs="Calibri" w:eastAsia="Calibri" w:hAnsi="Calibri"/>
          <w:b w:val="1"/>
          <w:rtl w:val="0"/>
        </w:rPr>
        <w:t xml:space="preserve">as RDBMS tables follow a well</w:t>
      </w:r>
      <w:ins w:author="Unknown" w:id="166" w:date="2018-03-01T10:18:22Z">
        <w:r w:rsidDel="00000000" w:rsidR="00000000" w:rsidRPr="00000000">
          <w:rPr>
            <w:rFonts w:ascii="Calibri" w:cs="Calibri" w:eastAsia="Calibri" w:hAnsi="Calibri"/>
            <w:b w:val="1"/>
            <w:rtl w:val="0"/>
          </w:rPr>
          <w:t xml:space="preserve">-</w:t>
        </w:r>
      </w:ins>
      <w:del w:author="Unknown" w:id="166" w:date="2018-03-01T10:18:22Z">
        <w:r w:rsidDel="00000000" w:rsidR="00000000" w:rsidRPr="00000000">
          <w:rPr>
            <w:rFonts w:ascii="Calibri" w:cs="Calibri" w:eastAsia="Calibri" w:hAnsi="Calibri"/>
            <w:b w:val="1"/>
            <w:rtl w:val="0"/>
          </w:rPr>
          <w:delText xml:space="preserve"> </w:delText>
        </w:r>
      </w:del>
      <w:r w:rsidDel="00000000" w:rsidR="00000000" w:rsidRPr="00000000">
        <w:rPr>
          <w:rFonts w:ascii="Calibri" w:cs="Calibri" w:eastAsia="Calibri" w:hAnsi="Calibri"/>
          <w:b w:val="1"/>
          <w:rtl w:val="0"/>
        </w:rPr>
        <w:t xml:space="preserve">defined schema</w:t>
      </w:r>
      <w:ins w:author="Unknown" w:id="167" w:date="2018-03-01T10:18:24Z">
        <w:r w:rsidDel="00000000" w:rsidR="00000000" w:rsidRPr="00000000">
          <w:rPr>
            <w:rFonts w:ascii="Calibri" w:cs="Calibri" w:eastAsia="Calibri" w:hAnsi="Calibri"/>
            <w:b w:val="1"/>
            <w:rtl w:val="0"/>
          </w:rPr>
          <w:t xml:space="preserve">.</w:t>
        </w:r>
      </w:ins>
      <w:r w:rsidDel="00000000" w:rsidR="00000000" w:rsidRPr="00000000">
        <w:rPr>
          <w:rtl w:val="0"/>
        </w:rPr>
      </w:r>
    </w:p>
    <w:p w:rsidR="00000000" w:rsidDel="00000000" w:rsidP="00000000" w:rsidRDefault="00000000" w:rsidRPr="00000000" w14:paraId="00000114">
      <w:pPr>
        <w:numPr>
          <w:ilvl w:val="0"/>
          <w:numId w:val="47"/>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‘d’ is incorrect. HBase tables are known as NoSQL databases</w:t>
      </w:r>
      <w:ins w:author="Unknown" w:id="168" w:date="2018-03-01T10:20:11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whereas RDBMS tables are known as SQL databases</w:t>
      </w:r>
      <w:ins w:author="Unknown" w:id="169" w:date="2018-03-01T10:20:16Z">
        <w:r w:rsidDel="00000000" w:rsidR="00000000" w:rsidRPr="00000000">
          <w:rPr>
            <w:rFonts w:ascii="Calibri" w:cs="Calibri" w:eastAsia="Calibri" w:hAnsi="Calibri"/>
            <w:rtl w:val="0"/>
          </w:rPr>
          <w:t xml:space="preserve">.</w:t>
        </w:r>
      </w:ins>
      <w:r w:rsidDel="00000000" w:rsidR="00000000" w:rsidRPr="00000000">
        <w:rPr>
          <w:rtl w:val="0"/>
        </w:rPr>
      </w:r>
    </w:p>
    <w:p w:rsidR="00000000" w:rsidDel="00000000" w:rsidP="00000000" w:rsidRDefault="00000000" w:rsidRPr="00000000" w14:paraId="0000011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16">
      <w:pPr>
        <w:contextualSpacing w:val="0"/>
        <w:rPr>
          <w:rFonts w:ascii="Calibri" w:cs="Calibri" w:eastAsia="Calibri" w:hAnsi="Calibri"/>
        </w:rPr>
      </w:pPr>
      <w:r w:rsidDel="00000000" w:rsidR="00000000" w:rsidRPr="00000000">
        <w:rPr>
          <w:rFonts w:ascii="Calibri" w:cs="Calibri" w:eastAsia="Calibri" w:hAnsi="Calibri"/>
          <w:rtl w:val="0"/>
        </w:rPr>
        <w:t xml:space="preserve">Let’s assume the </w:t>
      </w:r>
      <w:ins w:author="Unknown" w:id="170" w:date="2018-03-01T10:21:36Z">
        <w:r w:rsidDel="00000000" w:rsidR="00000000" w:rsidRPr="00000000">
          <w:rPr>
            <w:rFonts w:ascii="Calibri" w:cs="Calibri" w:eastAsia="Calibri" w:hAnsi="Calibri"/>
            <w:rtl w:val="0"/>
          </w:rPr>
          <w:t xml:space="preserve">following </w:t>
        </w:r>
      </w:ins>
      <w:r w:rsidDel="00000000" w:rsidR="00000000" w:rsidRPr="00000000">
        <w:rPr>
          <w:rFonts w:ascii="Calibri" w:cs="Calibri" w:eastAsia="Calibri" w:hAnsi="Calibri"/>
          <w:rtl w:val="0"/>
        </w:rPr>
        <w:t xml:space="preserve">syntax for retrieving </w:t>
      </w:r>
      <w:ins w:author="Unknown" w:id="171" w:date="2018-03-01T10:21:11Z">
        <w:r w:rsidDel="00000000" w:rsidR="00000000" w:rsidRPr="00000000">
          <w:rPr>
            <w:rFonts w:ascii="Calibri" w:cs="Calibri" w:eastAsia="Calibri" w:hAnsi="Calibri"/>
            <w:rtl w:val="0"/>
          </w:rPr>
          <w:t xml:space="preserve">the </w:t>
        </w:r>
      </w:ins>
      <w:r w:rsidDel="00000000" w:rsidR="00000000" w:rsidRPr="00000000">
        <w:rPr>
          <w:rFonts w:ascii="Calibri" w:cs="Calibri" w:eastAsia="Calibri" w:hAnsi="Calibri"/>
          <w:rtl w:val="0"/>
        </w:rPr>
        <w:t xml:space="preserve">data present in a single cell of a</w:t>
      </w:r>
      <w:ins w:author="Unknown" w:id="172" w:date="2018-03-01T12:40:33Z">
        <w:r w:rsidDel="00000000" w:rsidR="00000000" w:rsidRPr="00000000">
          <w:rPr>
            <w:rFonts w:ascii="Calibri" w:cs="Calibri" w:eastAsia="Calibri" w:hAnsi="Calibri"/>
            <w:rtl w:val="0"/>
          </w:rPr>
          <w:t xml:space="preserve">n</w:t>
        </w:r>
      </w:ins>
      <w:r w:rsidDel="00000000" w:rsidR="00000000" w:rsidRPr="00000000">
        <w:rPr>
          <w:rFonts w:ascii="Calibri" w:cs="Calibri" w:eastAsia="Calibri" w:hAnsi="Calibri"/>
          <w:rtl w:val="0"/>
        </w:rPr>
        <w:t xml:space="preserve"> HBase table:</w:t>
      </w:r>
    </w:p>
    <w:p w:rsidR="00000000" w:rsidDel="00000000" w:rsidP="00000000" w:rsidRDefault="00000000" w:rsidRPr="00000000" w14:paraId="0000011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18">
      <w:pPr>
        <w:contextualSpacing w:val="0"/>
        <w:rPr>
          <w:rFonts w:ascii="Calibri" w:cs="Calibri" w:eastAsia="Calibri" w:hAnsi="Calibri"/>
        </w:rPr>
      </w:pPr>
      <w:r w:rsidDel="00000000" w:rsidR="00000000" w:rsidRPr="00000000">
        <w:rPr>
          <w:rFonts w:ascii="Calibri" w:cs="Calibri" w:eastAsia="Calibri" w:hAnsi="Calibri"/>
          <w:rtl w:val="0"/>
        </w:rPr>
        <w:t xml:space="preserve">g</w:t>
      </w:r>
      <w:r w:rsidDel="00000000" w:rsidR="00000000" w:rsidRPr="00000000">
        <w:rPr>
          <w:rFonts w:ascii="Calibri" w:cs="Calibri" w:eastAsia="Calibri" w:hAnsi="Calibri"/>
          <w:rtl w:val="0"/>
        </w:rPr>
        <w:t xml:space="preserve">et ‘&lt;table name&gt;’, ‘rowkey’, ‘&lt;column name&gt;’,  ‘version’</w:t>
      </w:r>
    </w:p>
    <w:p w:rsidR="00000000" w:rsidDel="00000000" w:rsidP="00000000" w:rsidRDefault="00000000" w:rsidRPr="00000000" w14:paraId="0000011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1A">
      <w:pPr>
        <w:contextualSpacing w:val="0"/>
        <w:rPr>
          <w:rFonts w:ascii="Calibri" w:cs="Calibri" w:eastAsia="Calibri" w:hAnsi="Calibri"/>
        </w:rPr>
      </w:pPr>
      <w:r w:rsidDel="00000000" w:rsidR="00000000" w:rsidRPr="00000000">
        <w:rPr>
          <w:rFonts w:ascii="Calibri" w:cs="Calibri" w:eastAsia="Calibri" w:hAnsi="Calibri"/>
          <w:rtl w:val="0"/>
        </w:rPr>
        <w:t xml:space="preserve">The column name is represented as </w:t>
      </w:r>
      <w:ins w:author="Unknown" w:id="173" w:date="2018-03-01T10:34:28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column family</w:t>
      </w:r>
      <w:del w:author="Unknown" w:id="174" w:date="2018-03-01T10:21:51Z">
        <w:r w:rsidDel="00000000" w:rsidR="00000000" w:rsidRPr="00000000">
          <w:rPr>
            <w:rFonts w:ascii="Calibri" w:cs="Calibri" w:eastAsia="Calibri" w:hAnsi="Calibri"/>
            <w:rtl w:val="0"/>
          </w:rPr>
          <w:delText xml:space="preserve"> </w:delText>
        </w:r>
      </w:del>
      <w:r w:rsidDel="00000000" w:rsidR="00000000" w:rsidRPr="00000000">
        <w:rPr>
          <w:rFonts w:ascii="Calibri" w:cs="Calibri" w:eastAsia="Calibri" w:hAnsi="Calibri"/>
          <w:rtl w:val="0"/>
        </w:rPr>
        <w:t xml:space="preserve">: column name</w:t>
      </w:r>
      <w:ins w:author="Unknown" w:id="175" w:date="2018-03-01T10:22:32Z">
        <w:r w:rsidDel="00000000" w:rsidR="00000000" w:rsidRPr="00000000">
          <w:rPr>
            <w:rFonts w:ascii="Calibri" w:cs="Calibri" w:eastAsia="Calibri" w:hAnsi="Calibri"/>
            <w:rtl w:val="0"/>
          </w:rPr>
          <w:t xml:space="preserve">’.</w:t>
        </w:r>
      </w:ins>
      <w:r w:rsidDel="00000000" w:rsidR="00000000" w:rsidRPr="00000000">
        <w:rPr>
          <w:rtl w:val="0"/>
        </w:rPr>
      </w:r>
    </w:p>
    <w:p w:rsidR="00000000" w:rsidDel="00000000" w:rsidP="00000000" w:rsidRDefault="00000000" w:rsidRPr="00000000" w14:paraId="0000011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1C">
      <w:pPr>
        <w:contextualSpacing w:val="0"/>
        <w:rPr>
          <w:rFonts w:ascii="Calibri" w:cs="Calibri" w:eastAsia="Calibri" w:hAnsi="Calibri"/>
        </w:rPr>
      </w:pPr>
      <w:r w:rsidDel="00000000" w:rsidR="00000000" w:rsidRPr="00000000">
        <w:rPr>
          <w:rFonts w:ascii="Calibri" w:cs="Calibri" w:eastAsia="Calibri" w:hAnsi="Calibri"/>
          <w:rtl w:val="0"/>
        </w:rPr>
        <w:t xml:space="preserve">In the </w:t>
      </w:r>
      <w:ins w:author="Unknown" w:id="176" w:date="2018-03-01T10:22:37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get</w:t>
      </w:r>
      <w:ins w:author="Unknown" w:id="177" w:date="2018-03-01T10:22:38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command, table name, row key</w:t>
      </w:r>
      <w:ins w:author="Unknown" w:id="178" w:date="2018-03-01T10:30:22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and column name are the mandatory parameters. The version field is optional. If you don’t provide any version in the command then</w:t>
      </w:r>
      <w:ins w:author="Unknown" w:id="179" w:date="2018-03-01T10:30:56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by default</w:t>
      </w:r>
      <w:ins w:author="Unknown" w:id="180" w:date="2018-03-01T10:30:40Z">
        <w:r w:rsidDel="00000000" w:rsidR="00000000" w:rsidRPr="00000000">
          <w:rPr>
            <w:rFonts w:ascii="Calibri" w:cs="Calibri" w:eastAsia="Calibri" w:hAnsi="Calibri"/>
            <w:rtl w:val="0"/>
          </w:rPr>
          <w:t xml:space="preserve">, the</w:t>
        </w:r>
      </w:ins>
      <w:r w:rsidDel="00000000" w:rsidR="00000000" w:rsidRPr="00000000">
        <w:rPr>
          <w:rFonts w:ascii="Calibri" w:cs="Calibri" w:eastAsia="Calibri" w:hAnsi="Calibri"/>
          <w:rtl w:val="0"/>
        </w:rPr>
        <w:t xml:space="preserve"> latest value </w:t>
      </w:r>
      <w:ins w:author="Unknown" w:id="181" w:date="2018-03-01T10:31:01Z">
        <w:r w:rsidDel="00000000" w:rsidR="00000000" w:rsidRPr="00000000">
          <w:rPr>
            <w:rFonts w:ascii="Calibri" w:cs="Calibri" w:eastAsia="Calibri" w:hAnsi="Calibri"/>
            <w:rtl w:val="0"/>
          </w:rPr>
          <w:t xml:space="preserve">will be</w:t>
        </w:r>
      </w:ins>
      <w:del w:author="Unknown" w:id="181" w:date="2018-03-01T10:31:01Z">
        <w:r w:rsidDel="00000000" w:rsidR="00000000" w:rsidRPr="00000000">
          <w:rPr>
            <w:rFonts w:ascii="Calibri" w:cs="Calibri" w:eastAsia="Calibri" w:hAnsi="Calibri"/>
            <w:rtl w:val="0"/>
          </w:rPr>
          <w:delText xml:space="preserve">is</w:delText>
        </w:r>
      </w:del>
      <w:r w:rsidDel="00000000" w:rsidR="00000000" w:rsidRPr="00000000">
        <w:rPr>
          <w:rFonts w:ascii="Calibri" w:cs="Calibri" w:eastAsia="Calibri" w:hAnsi="Calibri"/>
          <w:rtl w:val="0"/>
        </w:rPr>
        <w:t xml:space="preserve"> picked. </w:t>
      </w:r>
    </w:p>
    <w:p w:rsidR="00000000" w:rsidDel="00000000" w:rsidP="00000000" w:rsidRDefault="00000000" w:rsidRPr="00000000" w14:paraId="0000011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1E">
      <w:pPr>
        <w:contextualSpacing w:val="0"/>
        <w:rPr>
          <w:rFonts w:ascii="Calibri" w:cs="Calibri" w:eastAsia="Calibri" w:hAnsi="Calibri"/>
        </w:rPr>
      </w:pPr>
      <w:r w:rsidDel="00000000" w:rsidR="00000000" w:rsidRPr="00000000">
        <w:rPr>
          <w:rFonts w:ascii="Calibri" w:cs="Calibri" w:eastAsia="Calibri" w:hAnsi="Calibri"/>
          <w:rtl w:val="0"/>
        </w:rPr>
        <w:t xml:space="preserve">Let’s consider </w:t>
      </w:r>
      <w:ins w:author="Unknown" w:id="182" w:date="2018-03-01T10:31:11Z">
        <w:r w:rsidDel="00000000" w:rsidR="00000000" w:rsidRPr="00000000">
          <w:rPr>
            <w:rFonts w:ascii="Calibri" w:cs="Calibri" w:eastAsia="Calibri" w:hAnsi="Calibri"/>
            <w:rtl w:val="0"/>
          </w:rPr>
          <w:t xml:space="preserve">the</w:t>
        </w:r>
      </w:ins>
      <w:del w:author="Unknown" w:id="182" w:date="2018-03-01T10:31:11Z">
        <w:r w:rsidDel="00000000" w:rsidR="00000000" w:rsidRPr="00000000">
          <w:rPr>
            <w:rFonts w:ascii="Calibri" w:cs="Calibri" w:eastAsia="Calibri" w:hAnsi="Calibri"/>
            <w:rtl w:val="0"/>
          </w:rPr>
          <w:delText xml:space="preserve">a</w:delText>
        </w:r>
      </w:del>
      <w:r w:rsidDel="00000000" w:rsidR="00000000" w:rsidRPr="00000000">
        <w:rPr>
          <w:rFonts w:ascii="Calibri" w:cs="Calibri" w:eastAsia="Calibri" w:hAnsi="Calibri"/>
          <w:rtl w:val="0"/>
        </w:rPr>
        <w:t xml:space="preserve"> sample table </w:t>
      </w:r>
      <w:ins w:author="Unknown" w:id="183" w:date="2018-03-01T10:31:08Z">
        <w:r w:rsidDel="00000000" w:rsidR="00000000" w:rsidRPr="00000000">
          <w:rPr>
            <w:rFonts w:ascii="Calibri" w:cs="Calibri" w:eastAsia="Calibri" w:hAnsi="Calibri"/>
            <w:rtl w:val="0"/>
          </w:rPr>
          <w:t xml:space="preserve">given </w:t>
        </w:r>
      </w:ins>
      <w:r w:rsidDel="00000000" w:rsidR="00000000" w:rsidRPr="00000000">
        <w:rPr>
          <w:rFonts w:ascii="Calibri" w:cs="Calibri" w:eastAsia="Calibri" w:hAnsi="Calibri"/>
          <w:rtl w:val="0"/>
        </w:rPr>
        <w:t xml:space="preserve">below </w:t>
      </w:r>
      <w:ins w:author="Unknown" w:id="184" w:date="2018-03-01T10:31:31Z">
        <w:r w:rsidDel="00000000" w:rsidR="00000000" w:rsidRPr="00000000">
          <w:rPr>
            <w:rFonts w:ascii="Calibri" w:cs="Calibri" w:eastAsia="Calibri" w:hAnsi="Calibri"/>
            <w:rtl w:val="0"/>
          </w:rPr>
          <w:t xml:space="preserve">with the name</w:t>
        </w:r>
      </w:ins>
      <w:del w:author="Unknown" w:id="184" w:date="2018-03-01T10:31:31Z">
        <w:r w:rsidDel="00000000" w:rsidR="00000000" w:rsidRPr="00000000">
          <w:rPr>
            <w:rFonts w:ascii="Calibri" w:cs="Calibri" w:eastAsia="Calibri" w:hAnsi="Calibri"/>
            <w:rtl w:val="0"/>
          </w:rPr>
          <w:delText xml:space="preserve">whose name is</w:delText>
        </w:r>
      </w:del>
      <w:r w:rsidDel="00000000" w:rsidR="00000000" w:rsidRPr="00000000">
        <w:rPr>
          <w:rFonts w:ascii="Calibri" w:cs="Calibri" w:eastAsia="Calibri" w:hAnsi="Calibri"/>
          <w:rtl w:val="0"/>
        </w:rPr>
        <w:t xml:space="preserve"> ‘Employee’. This table can record </w:t>
      </w:r>
      <w:ins w:author="Unknown" w:id="185" w:date="2018-03-01T10:31:43Z">
        <w:r w:rsidDel="00000000" w:rsidR="00000000" w:rsidRPr="00000000">
          <w:rPr>
            <w:rFonts w:ascii="Calibri" w:cs="Calibri" w:eastAsia="Calibri" w:hAnsi="Calibri"/>
            <w:rtl w:val="0"/>
          </w:rPr>
          <w:t xml:space="preserve">a maximum of</w:t>
        </w:r>
      </w:ins>
      <w:del w:author="Unknown" w:id="185" w:date="2018-03-01T10:31:43Z">
        <w:r w:rsidDel="00000000" w:rsidR="00000000" w:rsidRPr="00000000">
          <w:rPr>
            <w:rFonts w:ascii="Calibri" w:cs="Calibri" w:eastAsia="Calibri" w:hAnsi="Calibri"/>
            <w:rtl w:val="0"/>
          </w:rPr>
          <w:delText xml:space="preserve">max</w:delText>
        </w:r>
      </w:del>
      <w:r w:rsidDel="00000000" w:rsidR="00000000" w:rsidRPr="00000000">
        <w:rPr>
          <w:rFonts w:ascii="Calibri" w:cs="Calibri" w:eastAsia="Calibri" w:hAnsi="Calibri"/>
          <w:rtl w:val="0"/>
        </w:rPr>
        <w:t xml:space="preserve"> two versions for each column. Version </w:t>
      </w:r>
      <w:ins w:author="Unknown" w:id="186" w:date="2018-03-01T10:31:54Z">
        <w:r w:rsidDel="00000000" w:rsidR="00000000" w:rsidRPr="00000000">
          <w:rPr>
            <w:rFonts w:ascii="Calibri" w:cs="Calibri" w:eastAsia="Calibri" w:hAnsi="Calibri"/>
            <w:rtl w:val="0"/>
          </w:rPr>
          <w:t xml:space="preserve">‘</w:t>
        </w:r>
      </w:ins>
      <w:del w:author="Unknown" w:id="186" w:date="2018-03-01T10:31:54Z">
        <w:r w:rsidDel="00000000" w:rsidR="00000000" w:rsidRPr="00000000">
          <w:rPr>
            <w:rFonts w:ascii="Calibri" w:cs="Calibri" w:eastAsia="Calibri" w:hAnsi="Calibri"/>
            <w:rtl w:val="0"/>
          </w:rPr>
          <w:delText xml:space="preserve">“</w:delText>
        </w:r>
      </w:del>
      <w:r w:rsidDel="00000000" w:rsidR="00000000" w:rsidRPr="00000000">
        <w:rPr>
          <w:rFonts w:ascii="Calibri" w:cs="Calibri" w:eastAsia="Calibri" w:hAnsi="Calibri"/>
          <w:rtl w:val="0"/>
        </w:rPr>
        <w:t xml:space="preserve">V1</w:t>
      </w:r>
      <w:ins w:author="Unknown" w:id="187" w:date="2018-03-01T10:31:55Z">
        <w:r w:rsidDel="00000000" w:rsidR="00000000" w:rsidRPr="00000000">
          <w:rPr>
            <w:rFonts w:ascii="Calibri" w:cs="Calibri" w:eastAsia="Calibri" w:hAnsi="Calibri"/>
            <w:rtl w:val="0"/>
          </w:rPr>
          <w:t xml:space="preserve">’</w:t>
        </w:r>
      </w:ins>
      <w:del w:author="Unknown" w:id="187" w:date="2018-03-01T10:31:55Z">
        <w:r w:rsidDel="00000000" w:rsidR="00000000" w:rsidRPr="00000000">
          <w:rPr>
            <w:rFonts w:ascii="Calibri" w:cs="Calibri" w:eastAsia="Calibri" w:hAnsi="Calibri"/>
            <w:rtl w:val="0"/>
          </w:rPr>
          <w:delText xml:space="preserve">”</w:delText>
        </w:r>
      </w:del>
      <w:r w:rsidDel="00000000" w:rsidR="00000000" w:rsidRPr="00000000">
        <w:rPr>
          <w:rFonts w:ascii="Calibri" w:cs="Calibri" w:eastAsia="Calibri" w:hAnsi="Calibri"/>
          <w:rtl w:val="0"/>
        </w:rPr>
        <w:t xml:space="preserve"> refers to the latest information. </w:t>
      </w:r>
      <w:ins w:author="Unknown" w:id="188" w:date="2018-03-01T10:32:02Z">
        <w:r w:rsidDel="00000000" w:rsidR="00000000" w:rsidRPr="00000000">
          <w:rPr>
            <w:rFonts w:ascii="Calibri" w:cs="Calibri" w:eastAsia="Calibri" w:hAnsi="Calibri"/>
            <w:rtl w:val="0"/>
          </w:rPr>
          <w:t xml:space="preserve">Here, </w:t>
        </w:r>
      </w:ins>
      <w:del w:author="Unknown" w:id="188" w:date="2018-03-01T10:32:02Z">
        <w:r w:rsidDel="00000000" w:rsidR="00000000" w:rsidRPr="00000000">
          <w:rPr>
            <w:rFonts w:ascii="Calibri" w:cs="Calibri" w:eastAsia="Calibri" w:hAnsi="Calibri"/>
            <w:rtl w:val="0"/>
          </w:rPr>
          <w:delText xml:space="preserve">T</w:delText>
        </w:r>
      </w:del>
      <w:ins w:author="Unknown" w:id="188" w:date="2018-03-01T10:32:02Z">
        <w:r w:rsidDel="00000000" w:rsidR="00000000" w:rsidRPr="00000000">
          <w:rPr>
            <w:rFonts w:ascii="Calibri" w:cs="Calibri" w:eastAsia="Calibri" w:hAnsi="Calibri"/>
            <w:rtl w:val="0"/>
          </w:rPr>
          <w:t xml:space="preserve">t</w:t>
        </w:r>
      </w:ins>
      <w:r w:rsidDel="00000000" w:rsidR="00000000" w:rsidRPr="00000000">
        <w:rPr>
          <w:rFonts w:ascii="Calibri" w:cs="Calibri" w:eastAsia="Calibri" w:hAnsi="Calibri"/>
          <w:rtl w:val="0"/>
        </w:rPr>
        <w:t xml:space="preserve">he column families are </w:t>
      </w:r>
      <w:ins w:author="Unknown" w:id="189" w:date="2018-03-01T10:32:07Z">
        <w:r w:rsidDel="00000000" w:rsidR="00000000" w:rsidRPr="00000000">
          <w:rPr>
            <w:rFonts w:ascii="Calibri" w:cs="Calibri" w:eastAsia="Calibri" w:hAnsi="Calibri"/>
            <w:rtl w:val="0"/>
          </w:rPr>
          <w:t xml:space="preserve">‘</w:t>
        </w:r>
      </w:ins>
      <w:del w:author="Unknown" w:id="189" w:date="2018-03-01T10:32:07Z">
        <w:r w:rsidDel="00000000" w:rsidR="00000000" w:rsidRPr="00000000">
          <w:rPr>
            <w:rFonts w:ascii="Calibri" w:cs="Calibri" w:eastAsia="Calibri" w:hAnsi="Calibri"/>
            <w:rtl w:val="0"/>
          </w:rPr>
          <w:delText xml:space="preserve">“</w:delText>
        </w:r>
      </w:del>
      <w:r w:rsidDel="00000000" w:rsidR="00000000" w:rsidRPr="00000000">
        <w:rPr>
          <w:rFonts w:ascii="Calibri" w:cs="Calibri" w:eastAsia="Calibri" w:hAnsi="Calibri"/>
          <w:rtl w:val="0"/>
        </w:rPr>
        <w:t xml:space="preserve">Personal Details</w:t>
      </w:r>
      <w:ins w:author="Unknown" w:id="190" w:date="2018-03-01T10:32:11Z">
        <w:r w:rsidDel="00000000" w:rsidR="00000000" w:rsidRPr="00000000">
          <w:rPr>
            <w:rFonts w:ascii="Calibri" w:cs="Calibri" w:eastAsia="Calibri" w:hAnsi="Calibri"/>
            <w:rtl w:val="0"/>
          </w:rPr>
          <w:t xml:space="preserve">’</w:t>
        </w:r>
      </w:ins>
      <w:del w:author="Unknown" w:id="190" w:date="2018-03-01T10:32:11Z">
        <w:r w:rsidDel="00000000" w:rsidR="00000000" w:rsidRPr="00000000">
          <w:rPr>
            <w:rFonts w:ascii="Calibri" w:cs="Calibri" w:eastAsia="Calibri" w:hAnsi="Calibri"/>
            <w:rtl w:val="0"/>
          </w:rPr>
          <w:delText xml:space="preserve">”</w:delText>
        </w:r>
      </w:del>
      <w:r w:rsidDel="00000000" w:rsidR="00000000" w:rsidRPr="00000000">
        <w:rPr>
          <w:rFonts w:ascii="Calibri" w:cs="Calibri" w:eastAsia="Calibri" w:hAnsi="Calibri"/>
          <w:rtl w:val="0"/>
        </w:rPr>
        <w:t xml:space="preserve"> and </w:t>
      </w:r>
      <w:ins w:author="Unknown" w:id="191" w:date="2018-03-01T10:32:13Z">
        <w:r w:rsidDel="00000000" w:rsidR="00000000" w:rsidRPr="00000000">
          <w:rPr>
            <w:rFonts w:ascii="Calibri" w:cs="Calibri" w:eastAsia="Calibri" w:hAnsi="Calibri"/>
            <w:rtl w:val="0"/>
          </w:rPr>
          <w:t xml:space="preserve">‘</w:t>
        </w:r>
      </w:ins>
      <w:del w:author="Unknown" w:id="191" w:date="2018-03-01T10:32:13Z">
        <w:r w:rsidDel="00000000" w:rsidR="00000000" w:rsidRPr="00000000">
          <w:rPr>
            <w:rFonts w:ascii="Calibri" w:cs="Calibri" w:eastAsia="Calibri" w:hAnsi="Calibri"/>
            <w:rtl w:val="0"/>
          </w:rPr>
          <w:delText xml:space="preserve">“</w:delText>
        </w:r>
      </w:del>
      <w:r w:rsidDel="00000000" w:rsidR="00000000" w:rsidRPr="00000000">
        <w:rPr>
          <w:rFonts w:ascii="Calibri" w:cs="Calibri" w:eastAsia="Calibri" w:hAnsi="Calibri"/>
          <w:rtl w:val="0"/>
        </w:rPr>
        <w:t xml:space="preserve">Professional Details</w:t>
      </w:r>
      <w:ins w:author="Unknown" w:id="192" w:date="2018-03-01T10:32:15Z">
        <w:r w:rsidDel="00000000" w:rsidR="00000000" w:rsidRPr="00000000">
          <w:rPr>
            <w:rFonts w:ascii="Calibri" w:cs="Calibri" w:eastAsia="Calibri" w:hAnsi="Calibri"/>
            <w:rtl w:val="0"/>
          </w:rPr>
          <w:t xml:space="preserve">’</w:t>
        </w:r>
      </w:ins>
      <w:del w:author="Unknown" w:id="192" w:date="2018-03-01T10:32:15Z">
        <w:r w:rsidDel="00000000" w:rsidR="00000000" w:rsidRPr="00000000">
          <w:rPr>
            <w:rFonts w:ascii="Calibri" w:cs="Calibri" w:eastAsia="Calibri" w:hAnsi="Calibri"/>
            <w:rtl w:val="0"/>
          </w:rPr>
          <w:delText xml:space="preserve">”</w:delText>
        </w:r>
      </w:del>
      <w:r w:rsidDel="00000000" w:rsidR="00000000" w:rsidRPr="00000000">
        <w:rPr>
          <w:rFonts w:ascii="Calibri" w:cs="Calibri" w:eastAsia="Calibri" w:hAnsi="Calibri"/>
          <w:rtl w:val="0"/>
        </w:rPr>
        <w:t xml:space="preserve">. The columns in </w:t>
      </w:r>
      <w:ins w:author="Unknown" w:id="193" w:date="2018-03-01T10:32:24Z">
        <w:r w:rsidDel="00000000" w:rsidR="00000000" w:rsidRPr="00000000">
          <w:rPr>
            <w:rFonts w:ascii="Calibri" w:cs="Calibri" w:eastAsia="Calibri" w:hAnsi="Calibri"/>
            <w:rtl w:val="0"/>
          </w:rPr>
          <w:t xml:space="preserve">the </w:t>
        </w:r>
      </w:ins>
      <w:r w:rsidDel="00000000" w:rsidR="00000000" w:rsidRPr="00000000">
        <w:rPr>
          <w:rFonts w:ascii="Calibri" w:cs="Calibri" w:eastAsia="Calibri" w:hAnsi="Calibri"/>
          <w:rtl w:val="0"/>
        </w:rPr>
        <w:t xml:space="preserve">column family </w:t>
      </w:r>
      <w:ins w:author="Unknown" w:id="194" w:date="2018-03-01T10:32:28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Personal Details</w:t>
      </w:r>
      <w:ins w:author="Unknown" w:id="195" w:date="2018-03-01T10:32:29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are </w:t>
      </w:r>
      <w:ins w:author="Unknown" w:id="196" w:date="2018-03-01T10:32:30Z">
        <w:r w:rsidDel="00000000" w:rsidR="00000000" w:rsidRPr="00000000">
          <w:rPr>
            <w:rFonts w:ascii="Calibri" w:cs="Calibri" w:eastAsia="Calibri" w:hAnsi="Calibri"/>
            <w:rtl w:val="0"/>
          </w:rPr>
          <w:t xml:space="preserve">‘</w:t>
        </w:r>
      </w:ins>
      <w:del w:author="Unknown" w:id="196" w:date="2018-03-01T10:32:30Z">
        <w:r w:rsidDel="00000000" w:rsidR="00000000" w:rsidRPr="00000000">
          <w:rPr>
            <w:rFonts w:ascii="Calibri" w:cs="Calibri" w:eastAsia="Calibri" w:hAnsi="Calibri"/>
            <w:rtl w:val="0"/>
          </w:rPr>
          <w:delText xml:space="preserve">“</w:delText>
        </w:r>
      </w:del>
      <w:r w:rsidDel="00000000" w:rsidR="00000000" w:rsidRPr="00000000">
        <w:rPr>
          <w:rFonts w:ascii="Calibri" w:cs="Calibri" w:eastAsia="Calibri" w:hAnsi="Calibri"/>
          <w:rtl w:val="0"/>
        </w:rPr>
        <w:t xml:space="preserve">Name</w:t>
      </w:r>
      <w:ins w:author="Unknown" w:id="197" w:date="2018-03-01T10:32:32Z">
        <w:r w:rsidDel="00000000" w:rsidR="00000000" w:rsidRPr="00000000">
          <w:rPr>
            <w:rFonts w:ascii="Calibri" w:cs="Calibri" w:eastAsia="Calibri" w:hAnsi="Calibri"/>
            <w:rtl w:val="0"/>
          </w:rPr>
          <w:t xml:space="preserve">’</w:t>
        </w:r>
      </w:ins>
      <w:del w:author="Unknown" w:id="197" w:date="2018-03-01T10:32:32Z">
        <w:r w:rsidDel="00000000" w:rsidR="00000000" w:rsidRPr="00000000">
          <w:rPr>
            <w:rFonts w:ascii="Calibri" w:cs="Calibri" w:eastAsia="Calibri" w:hAnsi="Calibri"/>
            <w:rtl w:val="0"/>
          </w:rPr>
          <w:delText xml:space="preserve">”</w:delText>
        </w:r>
      </w:del>
      <w:r w:rsidDel="00000000" w:rsidR="00000000" w:rsidRPr="00000000">
        <w:rPr>
          <w:rFonts w:ascii="Calibri" w:cs="Calibri" w:eastAsia="Calibri" w:hAnsi="Calibri"/>
          <w:rtl w:val="0"/>
        </w:rPr>
        <w:t xml:space="preserve"> and </w:t>
      </w:r>
      <w:ins w:author="Unknown" w:id="198" w:date="2018-03-01T10:32:34Z">
        <w:r w:rsidDel="00000000" w:rsidR="00000000" w:rsidRPr="00000000">
          <w:rPr>
            <w:rFonts w:ascii="Calibri" w:cs="Calibri" w:eastAsia="Calibri" w:hAnsi="Calibri"/>
            <w:rtl w:val="0"/>
          </w:rPr>
          <w:t xml:space="preserve">‘</w:t>
        </w:r>
      </w:ins>
      <w:del w:author="Unknown" w:id="198" w:date="2018-03-01T10:32:34Z">
        <w:r w:rsidDel="00000000" w:rsidR="00000000" w:rsidRPr="00000000">
          <w:rPr>
            <w:rFonts w:ascii="Calibri" w:cs="Calibri" w:eastAsia="Calibri" w:hAnsi="Calibri"/>
            <w:rtl w:val="0"/>
          </w:rPr>
          <w:delText xml:space="preserve">“</w:delText>
        </w:r>
      </w:del>
      <w:r w:rsidDel="00000000" w:rsidR="00000000" w:rsidRPr="00000000">
        <w:rPr>
          <w:rFonts w:ascii="Calibri" w:cs="Calibri" w:eastAsia="Calibri" w:hAnsi="Calibri"/>
          <w:rtl w:val="0"/>
        </w:rPr>
        <w:t xml:space="preserve">Age</w:t>
      </w:r>
      <w:ins w:author="Unknown" w:id="199" w:date="2018-03-01T10:32:35Z">
        <w:r w:rsidDel="00000000" w:rsidR="00000000" w:rsidRPr="00000000">
          <w:rPr>
            <w:rFonts w:ascii="Calibri" w:cs="Calibri" w:eastAsia="Calibri" w:hAnsi="Calibri"/>
            <w:rtl w:val="0"/>
          </w:rPr>
          <w:t xml:space="preserve">’</w:t>
        </w:r>
      </w:ins>
      <w:del w:author="Unknown" w:id="199" w:date="2018-03-01T10:32:35Z">
        <w:r w:rsidDel="00000000" w:rsidR="00000000" w:rsidRPr="00000000">
          <w:rPr>
            <w:rFonts w:ascii="Calibri" w:cs="Calibri" w:eastAsia="Calibri" w:hAnsi="Calibri"/>
            <w:rtl w:val="0"/>
          </w:rPr>
          <w:delText xml:space="preserve">”</w:delText>
        </w:r>
      </w:del>
      <w:r w:rsidDel="00000000" w:rsidR="00000000" w:rsidRPr="00000000">
        <w:rPr>
          <w:rFonts w:ascii="Calibri" w:cs="Calibri" w:eastAsia="Calibri" w:hAnsi="Calibri"/>
          <w:rtl w:val="0"/>
        </w:rPr>
        <w:t xml:space="preserve">. The columns in </w:t>
      </w:r>
      <w:ins w:author="Unknown" w:id="200" w:date="2018-03-01T10:32:39Z">
        <w:r w:rsidDel="00000000" w:rsidR="00000000" w:rsidRPr="00000000">
          <w:rPr>
            <w:rFonts w:ascii="Calibri" w:cs="Calibri" w:eastAsia="Calibri" w:hAnsi="Calibri"/>
            <w:rtl w:val="0"/>
          </w:rPr>
          <w:t xml:space="preserve">the </w:t>
        </w:r>
      </w:ins>
      <w:r w:rsidDel="00000000" w:rsidR="00000000" w:rsidRPr="00000000">
        <w:rPr>
          <w:rFonts w:ascii="Calibri" w:cs="Calibri" w:eastAsia="Calibri" w:hAnsi="Calibri"/>
          <w:rtl w:val="0"/>
        </w:rPr>
        <w:t xml:space="preserve">column family </w:t>
      </w:r>
      <w:ins w:author="Unknown" w:id="201" w:date="2018-03-01T10:32:43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Professional Details</w:t>
      </w:r>
      <w:ins w:author="Unknown" w:id="202" w:date="2018-03-01T10:32:44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are </w:t>
      </w:r>
      <w:ins w:author="Unknown" w:id="203" w:date="2018-03-01T10:32:45Z">
        <w:r w:rsidDel="00000000" w:rsidR="00000000" w:rsidRPr="00000000">
          <w:rPr>
            <w:rFonts w:ascii="Calibri" w:cs="Calibri" w:eastAsia="Calibri" w:hAnsi="Calibri"/>
            <w:rtl w:val="0"/>
          </w:rPr>
          <w:t xml:space="preserve">‘</w:t>
        </w:r>
      </w:ins>
      <w:del w:author="Unknown" w:id="203" w:date="2018-03-01T10:32:45Z">
        <w:r w:rsidDel="00000000" w:rsidR="00000000" w:rsidRPr="00000000">
          <w:rPr>
            <w:rFonts w:ascii="Calibri" w:cs="Calibri" w:eastAsia="Calibri" w:hAnsi="Calibri"/>
            <w:rtl w:val="0"/>
          </w:rPr>
          <w:delText xml:space="preserve">“</w:delText>
        </w:r>
      </w:del>
      <w:r w:rsidDel="00000000" w:rsidR="00000000" w:rsidRPr="00000000">
        <w:rPr>
          <w:rFonts w:ascii="Calibri" w:cs="Calibri" w:eastAsia="Calibri" w:hAnsi="Calibri"/>
          <w:rtl w:val="0"/>
        </w:rPr>
        <w:t xml:space="preserve">Company Name</w:t>
      </w:r>
      <w:ins w:author="Unknown" w:id="204" w:date="2018-03-01T10:32:47Z">
        <w:r w:rsidDel="00000000" w:rsidR="00000000" w:rsidRPr="00000000">
          <w:rPr>
            <w:rFonts w:ascii="Calibri" w:cs="Calibri" w:eastAsia="Calibri" w:hAnsi="Calibri"/>
            <w:rtl w:val="0"/>
          </w:rPr>
          <w:t xml:space="preserve">’</w:t>
        </w:r>
      </w:ins>
      <w:del w:author="Unknown" w:id="204" w:date="2018-03-01T10:32:47Z">
        <w:r w:rsidDel="00000000" w:rsidR="00000000" w:rsidRPr="00000000">
          <w:rPr>
            <w:rFonts w:ascii="Calibri" w:cs="Calibri" w:eastAsia="Calibri" w:hAnsi="Calibri"/>
            <w:rtl w:val="0"/>
          </w:rPr>
          <w:delText xml:space="preserve">”</w:delText>
        </w:r>
      </w:del>
      <w:r w:rsidDel="00000000" w:rsidR="00000000" w:rsidRPr="00000000">
        <w:rPr>
          <w:rFonts w:ascii="Calibri" w:cs="Calibri" w:eastAsia="Calibri" w:hAnsi="Calibri"/>
          <w:rtl w:val="0"/>
        </w:rPr>
        <w:t xml:space="preserve"> and </w:t>
      </w:r>
      <w:ins w:author="Unknown" w:id="205" w:date="2018-03-01T10:32:48Z">
        <w:r w:rsidDel="00000000" w:rsidR="00000000" w:rsidRPr="00000000">
          <w:rPr>
            <w:rFonts w:ascii="Calibri" w:cs="Calibri" w:eastAsia="Calibri" w:hAnsi="Calibri"/>
            <w:rtl w:val="0"/>
          </w:rPr>
          <w:t xml:space="preserve">‘</w:t>
        </w:r>
      </w:ins>
      <w:del w:author="Unknown" w:id="205" w:date="2018-03-01T10:32:48Z">
        <w:r w:rsidDel="00000000" w:rsidR="00000000" w:rsidRPr="00000000">
          <w:rPr>
            <w:rFonts w:ascii="Calibri" w:cs="Calibri" w:eastAsia="Calibri" w:hAnsi="Calibri"/>
            <w:rtl w:val="0"/>
          </w:rPr>
          <w:delText xml:space="preserve">“</w:delText>
        </w:r>
      </w:del>
      <w:r w:rsidDel="00000000" w:rsidR="00000000" w:rsidRPr="00000000">
        <w:rPr>
          <w:rFonts w:ascii="Calibri" w:cs="Calibri" w:eastAsia="Calibri" w:hAnsi="Calibri"/>
          <w:rtl w:val="0"/>
        </w:rPr>
        <w:t xml:space="preserve">Designation</w:t>
      </w:r>
      <w:ins w:author="Unknown" w:id="206" w:date="2018-03-01T10:32:49Z">
        <w:r w:rsidDel="00000000" w:rsidR="00000000" w:rsidRPr="00000000">
          <w:rPr>
            <w:rFonts w:ascii="Calibri" w:cs="Calibri" w:eastAsia="Calibri" w:hAnsi="Calibri"/>
            <w:rtl w:val="0"/>
          </w:rPr>
          <w:t xml:space="preserve">’</w:t>
        </w:r>
      </w:ins>
      <w:del w:author="Unknown" w:id="206" w:date="2018-03-01T10:32:49Z">
        <w:r w:rsidDel="00000000" w:rsidR="00000000" w:rsidRPr="00000000">
          <w:rPr>
            <w:rFonts w:ascii="Calibri" w:cs="Calibri" w:eastAsia="Calibri" w:hAnsi="Calibri"/>
            <w:rtl w:val="0"/>
          </w:rPr>
          <w:delText xml:space="preserve">”</w:delText>
        </w:r>
      </w:del>
      <w:r w:rsidDel="00000000" w:rsidR="00000000" w:rsidRPr="00000000">
        <w:rPr>
          <w:rFonts w:ascii="Calibri" w:cs="Calibri" w:eastAsia="Calibri" w:hAnsi="Calibri"/>
          <w:rtl w:val="0"/>
        </w:rPr>
        <w:t xml:space="preserve">:</w:t>
      </w:r>
    </w:p>
    <w:p w:rsidR="00000000" w:rsidDel="00000000" w:rsidP="00000000" w:rsidRDefault="00000000" w:rsidRPr="00000000" w14:paraId="0000011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20">
      <w:pPr>
        <w:contextualSpacing w:val="0"/>
        <w:rPr>
          <w:rFonts w:ascii="Calibri" w:cs="Calibri" w:eastAsia="Calibri" w:hAnsi="Calibri"/>
        </w:rPr>
      </w:pPr>
      <w:r w:rsidDel="00000000" w:rsidR="00000000" w:rsidRPr="00000000">
        <w:rPr>
          <w:rtl w:val="0"/>
        </w:rPr>
      </w:r>
    </w:p>
    <w:tbl>
      <w:tblPr>
        <w:tblStyle w:val="Table5"/>
        <w:tblW w:w="8880.0" w:type="dxa"/>
        <w:jc w:val="left"/>
        <w:tblInd w:w="60.0" w:type="pct"/>
        <w:tblLayout w:type="fixed"/>
        <w:tblLook w:val="0600"/>
      </w:tblPr>
      <w:tblGrid>
        <w:gridCol w:w="1245"/>
        <w:gridCol w:w="1290"/>
        <w:gridCol w:w="1185"/>
        <w:gridCol w:w="1305"/>
        <w:gridCol w:w="1290"/>
        <w:gridCol w:w="1275"/>
        <w:gridCol w:w="1290"/>
        <w:tblGridChange w:id="0">
          <w:tblGrid>
            <w:gridCol w:w="1245"/>
            <w:gridCol w:w="1290"/>
            <w:gridCol w:w="1185"/>
            <w:gridCol w:w="1305"/>
            <w:gridCol w:w="1290"/>
            <w:gridCol w:w="1275"/>
            <w:gridCol w:w="129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121">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ROWID</w:t>
            </w:r>
          </w:p>
        </w:tc>
        <w:tc>
          <w:tcPr>
            <w:gridSpan w:val="2"/>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122">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Personal Details</w:t>
            </w:r>
          </w:p>
        </w:tc>
        <w:tc>
          <w:tcPr>
            <w:gridSpan w:val="4"/>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124">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Professional Details</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128">
            <w:pPr>
              <w:contextualSpacing w:val="0"/>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9">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Name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A">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Age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B">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Company Name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D">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Designation</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12F">
            <w:pPr>
              <w:contextualSpacing w:val="0"/>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0">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V1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1">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V1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2">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V1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3">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V2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4">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V1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5">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V2</w:t>
            </w:r>
          </w:p>
        </w:tc>
      </w:tr>
      <w:tr>
        <w:trPr>
          <w:trHeight w:val="48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136">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7">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Siddharth</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8">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27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9">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Wipro</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A">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Infosys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B">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Software Engineer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C">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Systems Engineer</w:t>
            </w:r>
          </w:p>
        </w:tc>
      </w:tr>
      <w:tr>
        <w:trPr>
          <w:trHeight w:val="48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13D">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E">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Sandeep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F">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27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0">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ITC Infotech</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1">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Accenture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2">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Senior Business Analyst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3">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 Business Analyst</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144">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5">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Jayadeep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6">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22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7">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Symantec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8">
            <w:pPr>
              <w:contextualSpacing w:val="0"/>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9">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Intern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A">
            <w:pPr>
              <w:contextualSpacing w:val="0"/>
              <w:rPr>
                <w:rFonts w:ascii="Calibri" w:cs="Calibri" w:eastAsia="Calibri" w:hAnsi="Calibri"/>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14B">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C">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Onkar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D">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28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E">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Wipro</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F">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ITC Infotech</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50">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Senior Project Manager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51">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Project Manager</w:t>
            </w:r>
          </w:p>
        </w:tc>
      </w:tr>
    </w:tbl>
    <w:p w:rsidR="00000000" w:rsidDel="00000000" w:rsidP="00000000" w:rsidRDefault="00000000" w:rsidRPr="00000000" w14:paraId="0000015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5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54">
      <w:pPr>
        <w:contextualSpacing w:val="0"/>
        <w:rPr>
          <w:rFonts w:ascii="Calibri" w:cs="Calibri" w:eastAsia="Calibri" w:hAnsi="Calibri"/>
        </w:rPr>
      </w:pPr>
      <w:ins w:author="Unknown" w:id="207" w:date="2018-03-01T10:33:02Z">
        <w:r w:rsidDel="00000000" w:rsidR="00000000" w:rsidRPr="00000000">
          <w:rPr>
            <w:rFonts w:ascii="Calibri" w:cs="Calibri" w:eastAsia="Calibri" w:hAnsi="Calibri"/>
            <w:rtl w:val="0"/>
          </w:rPr>
          <w:t xml:space="preserve">N</w:t>
        </w:r>
      </w:ins>
      <w:del w:author="Unknown" w:id="207" w:date="2018-03-01T10:33:02Z">
        <w:r w:rsidDel="00000000" w:rsidR="00000000" w:rsidRPr="00000000">
          <w:rPr>
            <w:rFonts w:ascii="Calibri" w:cs="Calibri" w:eastAsia="Calibri" w:hAnsi="Calibri"/>
            <w:rtl w:val="0"/>
          </w:rPr>
          <w:delText xml:space="preserve">Please n</w:delText>
        </w:r>
      </w:del>
      <w:r w:rsidDel="00000000" w:rsidR="00000000" w:rsidRPr="00000000">
        <w:rPr>
          <w:rFonts w:ascii="Calibri" w:cs="Calibri" w:eastAsia="Calibri" w:hAnsi="Calibri"/>
          <w:rtl w:val="0"/>
        </w:rPr>
        <w:t xml:space="preserve">ote: The blank cells </w:t>
      </w:r>
      <w:ins w:author="Unknown" w:id="208" w:date="2018-03-01T10:33:21Z">
        <w:r w:rsidDel="00000000" w:rsidR="00000000" w:rsidRPr="00000000">
          <w:rPr>
            <w:rFonts w:ascii="Calibri" w:cs="Calibri" w:eastAsia="Calibri" w:hAnsi="Calibri"/>
            <w:rtl w:val="0"/>
          </w:rPr>
          <w:t xml:space="preserve">indicate that</w:t>
        </w:r>
      </w:ins>
      <w:del w:author="Unknown" w:id="208" w:date="2018-03-01T10:33:21Z">
        <w:r w:rsidDel="00000000" w:rsidR="00000000" w:rsidRPr="00000000">
          <w:rPr>
            <w:rFonts w:ascii="Calibri" w:cs="Calibri" w:eastAsia="Calibri" w:hAnsi="Calibri"/>
            <w:rtl w:val="0"/>
          </w:rPr>
          <w:delText xml:space="preserve">refers to</w:delText>
        </w:r>
      </w:del>
      <w:r w:rsidDel="00000000" w:rsidR="00000000" w:rsidRPr="00000000">
        <w:rPr>
          <w:rFonts w:ascii="Calibri" w:cs="Calibri" w:eastAsia="Calibri" w:hAnsi="Calibri"/>
          <w:rtl w:val="0"/>
        </w:rPr>
        <w:t xml:space="preserve"> there </w:t>
      </w:r>
      <w:ins w:author="Unknown" w:id="209" w:date="2018-03-01T10:33:33Z">
        <w:r w:rsidDel="00000000" w:rsidR="00000000" w:rsidRPr="00000000">
          <w:rPr>
            <w:rFonts w:ascii="Calibri" w:cs="Calibri" w:eastAsia="Calibri" w:hAnsi="Calibri"/>
            <w:rtl w:val="0"/>
          </w:rPr>
          <w:t xml:space="preserve">are</w:t>
        </w:r>
      </w:ins>
      <w:del w:author="Unknown" w:id="209" w:date="2018-03-01T10:33:33Z">
        <w:r w:rsidDel="00000000" w:rsidR="00000000" w:rsidRPr="00000000">
          <w:rPr>
            <w:rFonts w:ascii="Calibri" w:cs="Calibri" w:eastAsia="Calibri" w:hAnsi="Calibri"/>
            <w:rtl w:val="0"/>
          </w:rPr>
          <w:delText xml:space="preserve">is</w:delText>
        </w:r>
      </w:del>
      <w:r w:rsidDel="00000000" w:rsidR="00000000" w:rsidRPr="00000000">
        <w:rPr>
          <w:rFonts w:ascii="Calibri" w:cs="Calibri" w:eastAsia="Calibri" w:hAnsi="Calibri"/>
          <w:rtl w:val="0"/>
        </w:rPr>
        <w:t xml:space="preserve"> no entr</w:t>
      </w:r>
      <w:ins w:author="Unknown" w:id="210" w:date="2018-03-01T10:33:35Z">
        <w:r w:rsidDel="00000000" w:rsidR="00000000" w:rsidRPr="00000000">
          <w:rPr>
            <w:rFonts w:ascii="Calibri" w:cs="Calibri" w:eastAsia="Calibri" w:hAnsi="Calibri"/>
            <w:rtl w:val="0"/>
          </w:rPr>
          <w:t xml:space="preserve">ies</w:t>
        </w:r>
      </w:ins>
      <w:del w:author="Unknown" w:id="210" w:date="2018-03-01T10:33:35Z">
        <w:r w:rsidDel="00000000" w:rsidR="00000000" w:rsidRPr="00000000">
          <w:rPr>
            <w:rFonts w:ascii="Calibri" w:cs="Calibri" w:eastAsia="Calibri" w:hAnsi="Calibri"/>
            <w:rtl w:val="0"/>
          </w:rPr>
          <w:delText xml:space="preserve">y</w:delText>
        </w:r>
      </w:del>
      <w:r w:rsidDel="00000000" w:rsidR="00000000" w:rsidRPr="00000000">
        <w:rPr>
          <w:rFonts w:ascii="Calibri" w:cs="Calibri" w:eastAsia="Calibri" w:hAnsi="Calibri"/>
          <w:rtl w:val="0"/>
        </w:rPr>
        <w:t xml:space="preserve"> for </w:t>
      </w:r>
      <w:ins w:author="Unknown" w:id="211" w:date="2018-03-01T10:33:39Z">
        <w:r w:rsidDel="00000000" w:rsidR="00000000" w:rsidRPr="00000000">
          <w:rPr>
            <w:rFonts w:ascii="Calibri" w:cs="Calibri" w:eastAsia="Calibri" w:hAnsi="Calibri"/>
            <w:rtl w:val="0"/>
          </w:rPr>
          <w:t xml:space="preserve">those</w:t>
        </w:r>
      </w:ins>
      <w:del w:author="Unknown" w:id="211" w:date="2018-03-01T10:33:39Z">
        <w:r w:rsidDel="00000000" w:rsidR="00000000" w:rsidRPr="00000000">
          <w:rPr>
            <w:rFonts w:ascii="Calibri" w:cs="Calibri" w:eastAsia="Calibri" w:hAnsi="Calibri"/>
            <w:rtl w:val="0"/>
          </w:rPr>
          <w:delText xml:space="preserve">that</w:delText>
        </w:r>
      </w:del>
      <w:r w:rsidDel="00000000" w:rsidR="00000000" w:rsidRPr="00000000">
        <w:rPr>
          <w:rFonts w:ascii="Calibri" w:cs="Calibri" w:eastAsia="Calibri" w:hAnsi="Calibri"/>
          <w:rtl w:val="0"/>
        </w:rPr>
        <w:t xml:space="preserve"> cell</w:t>
      </w:r>
      <w:ins w:author="Unknown" w:id="212" w:date="2018-03-01T10:33:46Z">
        <w:r w:rsidDel="00000000" w:rsidR="00000000" w:rsidRPr="00000000">
          <w:rPr>
            <w:rFonts w:ascii="Calibri" w:cs="Calibri" w:eastAsia="Calibri" w:hAnsi="Calibri"/>
            <w:rtl w:val="0"/>
          </w:rPr>
          <w:t xml:space="preserve">s</w:t>
        </w:r>
      </w:ins>
      <w:r w:rsidDel="00000000" w:rsidR="00000000" w:rsidRPr="00000000">
        <w:rPr>
          <w:rFonts w:ascii="Calibri" w:cs="Calibri" w:eastAsia="Calibri" w:hAnsi="Calibri"/>
          <w:rtl w:val="0"/>
        </w:rPr>
        <w:t xml:space="preserve">. </w:t>
      </w:r>
      <w:ins w:author="Unknown" w:id="213" w:date="2018-03-01T12:42:44Z">
        <w:r w:rsidDel="00000000" w:rsidR="00000000" w:rsidRPr="00000000">
          <w:rPr>
            <w:rFonts w:ascii="Calibri" w:cs="Calibri" w:eastAsia="Calibri" w:hAnsi="Calibri"/>
            <w:rtl w:val="0"/>
          </w:rPr>
          <w:t xml:space="preserve">It</w:t>
        </w:r>
      </w:ins>
      <w:del w:author="Unknown" w:id="213" w:date="2018-03-01T12:42:44Z">
        <w:r w:rsidDel="00000000" w:rsidR="00000000" w:rsidRPr="00000000">
          <w:rPr>
            <w:rFonts w:ascii="Calibri" w:cs="Calibri" w:eastAsia="Calibri" w:hAnsi="Calibri"/>
            <w:rtl w:val="0"/>
          </w:rPr>
          <w:delText xml:space="preserve">Which</w:delText>
        </w:r>
      </w:del>
      <w:r w:rsidDel="00000000" w:rsidR="00000000" w:rsidRPr="00000000">
        <w:rPr>
          <w:rFonts w:ascii="Calibri" w:cs="Calibri" w:eastAsia="Calibri" w:hAnsi="Calibri"/>
          <w:rtl w:val="0"/>
        </w:rPr>
        <w:t xml:space="preserve"> means</w:t>
      </w:r>
      <w:ins w:author="Unknown" w:id="214" w:date="2018-03-01T10:34:42Z">
        <w:r w:rsidDel="00000000" w:rsidR="00000000" w:rsidRPr="00000000">
          <w:rPr>
            <w:rFonts w:ascii="Calibri" w:cs="Calibri" w:eastAsia="Calibri" w:hAnsi="Calibri"/>
            <w:rtl w:val="0"/>
          </w:rPr>
          <w:t xml:space="preserve"> that</w:t>
        </w:r>
      </w:ins>
      <w:r w:rsidDel="00000000" w:rsidR="00000000" w:rsidRPr="00000000">
        <w:rPr>
          <w:rFonts w:ascii="Calibri" w:cs="Calibri" w:eastAsia="Calibri" w:hAnsi="Calibri"/>
          <w:rtl w:val="0"/>
        </w:rPr>
        <w:t xml:space="preserve"> for R</w:t>
      </w:r>
      <w:ins w:author="Unknown" w:id="215" w:date="2018-03-01T10:34:45Z">
        <w:r w:rsidDel="00000000" w:rsidR="00000000" w:rsidRPr="00000000">
          <w:rPr>
            <w:rFonts w:ascii="Calibri" w:cs="Calibri" w:eastAsia="Calibri" w:hAnsi="Calibri"/>
            <w:rtl w:val="0"/>
          </w:rPr>
          <w:t xml:space="preserve">OW</w:t>
        </w:r>
      </w:ins>
      <w:del w:author="Unknown" w:id="215" w:date="2018-03-01T10:34:45Z">
        <w:r w:rsidDel="00000000" w:rsidR="00000000" w:rsidRPr="00000000">
          <w:rPr>
            <w:rFonts w:ascii="Calibri" w:cs="Calibri" w:eastAsia="Calibri" w:hAnsi="Calibri"/>
            <w:rtl w:val="0"/>
          </w:rPr>
          <w:delText xml:space="preserve">ow</w:delText>
        </w:r>
      </w:del>
      <w:ins w:author="Unknown" w:id="215" w:date="2018-03-01T10:34:45Z">
        <w:r w:rsidDel="00000000" w:rsidR="00000000" w:rsidRPr="00000000">
          <w:rPr>
            <w:rFonts w:ascii="Calibri" w:cs="Calibri" w:eastAsia="Calibri" w:hAnsi="Calibri"/>
            <w:rtl w:val="0"/>
          </w:rPr>
          <w:t xml:space="preserve">ID</w:t>
        </w:r>
      </w:ins>
      <w:del w:author="Unknown" w:id="215" w:date="2018-03-01T10:34:45Z">
        <w:r w:rsidDel="00000000" w:rsidR="00000000" w:rsidRPr="00000000">
          <w:rPr>
            <w:rFonts w:ascii="Calibri" w:cs="Calibri" w:eastAsia="Calibri" w:hAnsi="Calibri"/>
            <w:rtl w:val="0"/>
          </w:rPr>
          <w:delText xml:space="preserve">id</w:delText>
        </w:r>
      </w:del>
      <w:r w:rsidDel="00000000" w:rsidR="00000000" w:rsidRPr="00000000">
        <w:rPr>
          <w:rFonts w:ascii="Calibri" w:cs="Calibri" w:eastAsia="Calibri" w:hAnsi="Calibri"/>
          <w:rtl w:val="0"/>
        </w:rPr>
        <w:t xml:space="preserve"> 3, column </w:t>
      </w:r>
      <w:ins w:author="Unknown" w:id="216" w:date="2018-03-01T10:35:10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Professional Details: Company Name</w:t>
      </w:r>
      <w:ins w:author="Unknown" w:id="217" w:date="2018-03-01T10:35:13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and version </w:t>
      </w:r>
      <w:ins w:author="Unknown" w:id="218" w:date="2018-03-01T10:35:50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V2</w:t>
      </w:r>
      <w:ins w:author="Unknown" w:id="219" w:date="2018-03-01T10:35:49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w:t>
      </w:r>
      <w:ins w:author="Unknown" w:id="220" w:date="2018-03-01T10:35:27Z">
        <w:r w:rsidDel="00000000" w:rsidR="00000000" w:rsidRPr="00000000">
          <w:rPr>
            <w:rFonts w:ascii="Calibri" w:cs="Calibri" w:eastAsia="Calibri" w:hAnsi="Calibri"/>
            <w:rtl w:val="0"/>
          </w:rPr>
          <w:t xml:space="preserve">have</w:t>
        </w:r>
      </w:ins>
      <w:del w:author="Unknown" w:id="220" w:date="2018-03-01T10:35:27Z">
        <w:r w:rsidDel="00000000" w:rsidR="00000000" w:rsidRPr="00000000">
          <w:rPr>
            <w:rFonts w:ascii="Calibri" w:cs="Calibri" w:eastAsia="Calibri" w:hAnsi="Calibri"/>
            <w:rtl w:val="0"/>
          </w:rPr>
          <w:delText xml:space="preserve">there is</w:delText>
        </w:r>
      </w:del>
      <w:r w:rsidDel="00000000" w:rsidR="00000000" w:rsidRPr="00000000">
        <w:rPr>
          <w:rFonts w:ascii="Calibri" w:cs="Calibri" w:eastAsia="Calibri" w:hAnsi="Calibri"/>
          <w:rtl w:val="0"/>
        </w:rPr>
        <w:t xml:space="preserve"> no </w:t>
      </w:r>
      <w:ins w:author="Unknown" w:id="221" w:date="2018-03-01T10:35:53Z">
        <w:r w:rsidDel="00000000" w:rsidR="00000000" w:rsidRPr="00000000">
          <w:rPr>
            <w:rFonts w:ascii="Calibri" w:cs="Calibri" w:eastAsia="Calibri" w:hAnsi="Calibri"/>
            <w:rtl w:val="0"/>
          </w:rPr>
          <w:t xml:space="preserve">recorded </w:t>
        </w:r>
      </w:ins>
      <w:r w:rsidDel="00000000" w:rsidR="00000000" w:rsidRPr="00000000">
        <w:rPr>
          <w:rFonts w:ascii="Calibri" w:cs="Calibri" w:eastAsia="Calibri" w:hAnsi="Calibri"/>
          <w:rtl w:val="0"/>
        </w:rPr>
        <w:t xml:space="preserve">value </w:t>
      </w:r>
      <w:del w:author="Unknown" w:id="222" w:date="2018-03-01T10:35:56Z">
        <w:r w:rsidDel="00000000" w:rsidR="00000000" w:rsidRPr="00000000">
          <w:rPr>
            <w:rFonts w:ascii="Calibri" w:cs="Calibri" w:eastAsia="Calibri" w:hAnsi="Calibri"/>
            <w:rtl w:val="0"/>
          </w:rPr>
          <w:delText xml:space="preserve">recorded </w:delText>
        </w:r>
      </w:del>
      <w:r w:rsidDel="00000000" w:rsidR="00000000" w:rsidRPr="00000000">
        <w:rPr>
          <w:rFonts w:ascii="Calibri" w:cs="Calibri" w:eastAsia="Calibri" w:hAnsi="Calibri"/>
          <w:rtl w:val="0"/>
        </w:rPr>
        <w:t xml:space="preserve">yet.</w:t>
      </w:r>
    </w:p>
    <w:p w:rsidR="00000000" w:rsidDel="00000000" w:rsidP="00000000" w:rsidRDefault="00000000" w:rsidRPr="00000000" w14:paraId="0000015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56">
      <w:pPr>
        <w:contextualSpacing w:val="0"/>
        <w:rPr>
          <w:rFonts w:ascii="Calibri" w:cs="Calibri" w:eastAsia="Calibri" w:hAnsi="Calibri"/>
        </w:rPr>
      </w:pPr>
      <w:r w:rsidDel="00000000" w:rsidR="00000000" w:rsidRPr="00000000">
        <w:rPr>
          <w:rFonts w:ascii="Calibri" w:cs="Calibri" w:eastAsia="Calibri" w:hAnsi="Calibri"/>
          <w:rtl w:val="0"/>
        </w:rPr>
        <w:t xml:space="preserve">Answer the questions based on the information provided above:</w:t>
      </w:r>
    </w:p>
    <w:p w:rsidR="00000000" w:rsidDel="00000000" w:rsidP="00000000" w:rsidRDefault="00000000" w:rsidRPr="00000000" w14:paraId="0000015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58">
      <w:pPr>
        <w:contextualSpacing w:val="0"/>
        <w:rPr>
          <w:rFonts w:ascii="Calibri" w:cs="Calibri" w:eastAsia="Calibri" w:hAnsi="Calibri"/>
        </w:rPr>
      </w:pPr>
      <w:r w:rsidDel="00000000" w:rsidR="00000000" w:rsidRPr="00000000">
        <w:rPr>
          <w:rFonts w:ascii="Calibri" w:cs="Calibri" w:eastAsia="Calibri" w:hAnsi="Calibri"/>
          <w:rtl w:val="0"/>
        </w:rPr>
        <w:t xml:space="preserve">Q3)</w:t>
      </w:r>
    </w:p>
    <w:p w:rsidR="00000000" w:rsidDel="00000000" w:rsidP="00000000" w:rsidRDefault="00000000" w:rsidRPr="00000000" w14:paraId="0000015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5A">
      <w:pPr>
        <w:contextualSpacing w:val="0"/>
        <w:rPr>
          <w:rFonts w:ascii="Calibri" w:cs="Calibri" w:eastAsia="Calibri" w:hAnsi="Calibri"/>
        </w:rPr>
      </w:pPr>
      <w:r w:rsidDel="00000000" w:rsidR="00000000" w:rsidRPr="00000000">
        <w:rPr>
          <w:rFonts w:ascii="Calibri" w:cs="Calibri" w:eastAsia="Calibri" w:hAnsi="Calibri"/>
          <w:rtl w:val="0"/>
        </w:rPr>
        <w:t xml:space="preserve">What would be the correct</w:t>
      </w:r>
      <w:ins w:author="Unknown" w:id="223" w:date="2018-03-01T10:36:09Z">
        <w:r w:rsidDel="00000000" w:rsidR="00000000" w:rsidRPr="00000000">
          <w:rPr>
            <w:rFonts w:ascii="Calibri" w:cs="Calibri" w:eastAsia="Calibri" w:hAnsi="Calibri"/>
            <w:rtl w:val="0"/>
          </w:rPr>
          <w:t xml:space="preserve"> syntax for the</w:t>
        </w:r>
      </w:ins>
      <w:r w:rsidDel="00000000" w:rsidR="00000000" w:rsidRPr="00000000">
        <w:rPr>
          <w:rFonts w:ascii="Calibri" w:cs="Calibri" w:eastAsia="Calibri" w:hAnsi="Calibri"/>
          <w:rtl w:val="0"/>
        </w:rPr>
        <w:t xml:space="preserve"> </w:t>
      </w:r>
      <w:ins w:author="Unknown" w:id="224" w:date="2018-03-01T10:36:05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get</w:t>
      </w:r>
      <w:ins w:author="Unknown" w:id="225" w:date="2018-03-01T10:36:06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command to retrieve </w:t>
      </w:r>
      <w:ins w:author="Unknown" w:id="226" w:date="2018-03-01T10:36:48Z">
        <w:r w:rsidDel="00000000" w:rsidR="00000000" w:rsidRPr="00000000">
          <w:rPr>
            <w:rFonts w:ascii="Calibri" w:cs="Calibri" w:eastAsia="Calibri" w:hAnsi="Calibri"/>
            <w:rtl w:val="0"/>
          </w:rPr>
          <w:t xml:space="preserve">the data in </w:t>
        </w:r>
      </w:ins>
      <w:r w:rsidDel="00000000" w:rsidR="00000000" w:rsidRPr="00000000">
        <w:rPr>
          <w:rFonts w:ascii="Calibri" w:cs="Calibri" w:eastAsia="Calibri" w:hAnsi="Calibri"/>
          <w:rtl w:val="0"/>
        </w:rPr>
        <w:t xml:space="preserve">version </w:t>
      </w:r>
      <w:ins w:author="Unknown" w:id="227" w:date="2018-03-01T10:36:25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V2</w:t>
      </w:r>
      <w:ins w:author="Unknown" w:id="228" w:date="2018-03-01T10:36:26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of </w:t>
      </w:r>
      <w:ins w:author="Unknown" w:id="229" w:date="2018-03-01T10:36:29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company name</w:t>
      </w:r>
      <w:ins w:author="Unknown" w:id="230" w:date="2018-03-01T10:36:31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w:t>
      </w:r>
      <w:ins w:author="Unknown" w:id="231" w:date="2018-03-01T10:37:24Z">
        <w:r w:rsidDel="00000000" w:rsidR="00000000" w:rsidRPr="00000000">
          <w:rPr>
            <w:rFonts w:ascii="Calibri" w:cs="Calibri" w:eastAsia="Calibri" w:hAnsi="Calibri"/>
            <w:rtl w:val="0"/>
          </w:rPr>
          <w:t xml:space="preserve">and</w:t>
        </w:r>
      </w:ins>
      <w:del w:author="Unknown" w:id="231" w:date="2018-03-01T10:37:24Z">
        <w:r w:rsidDel="00000000" w:rsidR="00000000" w:rsidRPr="00000000">
          <w:rPr>
            <w:rFonts w:ascii="Calibri" w:cs="Calibri" w:eastAsia="Calibri" w:hAnsi="Calibri"/>
            <w:rtl w:val="0"/>
          </w:rPr>
          <w:delText xml:space="preserve">for</w:delText>
        </w:r>
      </w:del>
      <w:r w:rsidDel="00000000" w:rsidR="00000000" w:rsidRPr="00000000">
        <w:rPr>
          <w:rFonts w:ascii="Calibri" w:cs="Calibri" w:eastAsia="Calibri" w:hAnsi="Calibri"/>
          <w:rtl w:val="0"/>
        </w:rPr>
        <w:t xml:space="preserve"> R</w:t>
      </w:r>
      <w:ins w:author="Unknown" w:id="232" w:date="2018-03-01T10:37:27Z">
        <w:r w:rsidDel="00000000" w:rsidR="00000000" w:rsidRPr="00000000">
          <w:rPr>
            <w:rFonts w:ascii="Calibri" w:cs="Calibri" w:eastAsia="Calibri" w:hAnsi="Calibri"/>
            <w:rtl w:val="0"/>
          </w:rPr>
          <w:t xml:space="preserve">OW</w:t>
        </w:r>
      </w:ins>
      <w:del w:author="Unknown" w:id="232" w:date="2018-03-01T10:37:27Z">
        <w:r w:rsidDel="00000000" w:rsidR="00000000" w:rsidRPr="00000000">
          <w:rPr>
            <w:rFonts w:ascii="Calibri" w:cs="Calibri" w:eastAsia="Calibri" w:hAnsi="Calibri"/>
            <w:rtl w:val="0"/>
          </w:rPr>
          <w:delText xml:space="preserve">ow</w:delText>
        </w:r>
      </w:del>
      <w:r w:rsidDel="00000000" w:rsidR="00000000" w:rsidRPr="00000000">
        <w:rPr>
          <w:rFonts w:ascii="Calibri" w:cs="Calibri" w:eastAsia="Calibri" w:hAnsi="Calibri"/>
          <w:rtl w:val="0"/>
        </w:rPr>
        <w:t xml:space="preserve">ID 2</w:t>
      </w:r>
      <w:ins w:author="Unknown" w:id="233" w:date="2018-03-01T12:43:31Z">
        <w:r w:rsidDel="00000000" w:rsidR="00000000" w:rsidRPr="00000000">
          <w:rPr>
            <w:rFonts w:ascii="Calibri" w:cs="Calibri" w:eastAsia="Calibri" w:hAnsi="Calibri"/>
            <w:rtl w:val="0"/>
          </w:rPr>
          <w:t xml:space="preserve">?</w:t>
        </w:r>
      </w:ins>
      <w:del w:author="Unknown" w:id="233" w:date="2018-03-01T12:43:31Z">
        <w:r w:rsidDel="00000000" w:rsidR="00000000" w:rsidRPr="00000000">
          <w:rPr>
            <w:rFonts w:ascii="Calibri" w:cs="Calibri" w:eastAsia="Calibri" w:hAnsi="Calibri"/>
            <w:rtl w:val="0"/>
          </w:rPr>
          <w:delText xml:space="preserve">.</w:delText>
        </w:r>
      </w:del>
      <w:r w:rsidDel="00000000" w:rsidR="00000000" w:rsidRPr="00000000">
        <w:rPr>
          <w:rtl w:val="0"/>
        </w:rPr>
      </w:r>
    </w:p>
    <w:p w:rsidR="00000000" w:rsidDel="00000000" w:rsidP="00000000" w:rsidRDefault="00000000" w:rsidRPr="00000000" w14:paraId="0000015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5C">
      <w:pPr>
        <w:numPr>
          <w:ilvl w:val="0"/>
          <w:numId w:val="4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g</w:t>
      </w:r>
      <w:r w:rsidDel="00000000" w:rsidR="00000000" w:rsidRPr="00000000">
        <w:rPr>
          <w:rFonts w:ascii="Calibri" w:cs="Calibri" w:eastAsia="Calibri" w:hAnsi="Calibri"/>
          <w:rtl w:val="0"/>
        </w:rPr>
        <w:t xml:space="preserve">et ‘Employee’, ‘2’, ‘Company Name’, ‘V2’</w:t>
      </w:r>
    </w:p>
    <w:p w:rsidR="00000000" w:rsidDel="00000000" w:rsidP="00000000" w:rsidRDefault="00000000" w:rsidRPr="00000000" w14:paraId="0000015D">
      <w:pPr>
        <w:numPr>
          <w:ilvl w:val="0"/>
          <w:numId w:val="4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g</w:t>
      </w:r>
      <w:r w:rsidDel="00000000" w:rsidR="00000000" w:rsidRPr="00000000">
        <w:rPr>
          <w:rFonts w:ascii="Calibri" w:cs="Calibri" w:eastAsia="Calibri" w:hAnsi="Calibri"/>
          <w:rtl w:val="0"/>
        </w:rPr>
        <w:t xml:space="preserve">et ‘Employee’, ‘Company Name’, ‘2’, ‘V2’</w:t>
      </w:r>
    </w:p>
    <w:p w:rsidR="00000000" w:rsidDel="00000000" w:rsidP="00000000" w:rsidRDefault="00000000" w:rsidRPr="00000000" w14:paraId="0000015E">
      <w:pPr>
        <w:numPr>
          <w:ilvl w:val="0"/>
          <w:numId w:val="42"/>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get ‘Employee’, ‘2’, ‘Professional Details:Company Name’, ‘V2’</w:t>
      </w:r>
    </w:p>
    <w:p w:rsidR="00000000" w:rsidDel="00000000" w:rsidP="00000000" w:rsidRDefault="00000000" w:rsidRPr="00000000" w14:paraId="0000015F">
      <w:pPr>
        <w:numPr>
          <w:ilvl w:val="0"/>
          <w:numId w:val="4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w:t>
      </w:r>
      <w:r w:rsidDel="00000000" w:rsidR="00000000" w:rsidRPr="00000000">
        <w:rPr>
          <w:rFonts w:ascii="Calibri" w:cs="Calibri" w:eastAsia="Calibri" w:hAnsi="Calibri"/>
          <w:rtl w:val="0"/>
        </w:rPr>
        <w:t xml:space="preserve">et ‘Employee’, ‘2’, ‘Professional Details:Company Name’, ‘V1’</w:t>
      </w:r>
    </w:p>
    <w:p w:rsidR="00000000" w:rsidDel="00000000" w:rsidP="00000000" w:rsidRDefault="00000000" w:rsidRPr="00000000" w14:paraId="0000016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61">
      <w:pPr>
        <w:numPr>
          <w:ilvl w:val="0"/>
          <w:numId w:val="4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‘a’ is incorrect. The column name is not preceded by the qualifier name.</w:t>
      </w:r>
    </w:p>
    <w:p w:rsidR="00000000" w:rsidDel="00000000" w:rsidP="00000000" w:rsidRDefault="00000000" w:rsidRPr="00000000" w14:paraId="00000162">
      <w:pPr>
        <w:numPr>
          <w:ilvl w:val="0"/>
          <w:numId w:val="4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‘b’ is incorrect. The column name is not preceded by the qualifier name</w:t>
      </w:r>
      <w:ins w:author="Unknown" w:id="234" w:date="2018-03-01T12:44:16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and </w:t>
      </w:r>
      <w:ins w:author="Unknown" w:id="235" w:date="2018-03-01T10:37:41Z">
        <w:r w:rsidDel="00000000" w:rsidR="00000000" w:rsidRPr="00000000">
          <w:rPr>
            <w:rFonts w:ascii="Calibri" w:cs="Calibri" w:eastAsia="Calibri" w:hAnsi="Calibri"/>
            <w:rtl w:val="0"/>
          </w:rPr>
          <w:t xml:space="preserve">the R</w:t>
        </w:r>
      </w:ins>
      <w:del w:author="Unknown" w:id="235" w:date="2018-03-01T10:37:41Z">
        <w:r w:rsidDel="00000000" w:rsidR="00000000" w:rsidRPr="00000000">
          <w:rPr>
            <w:rFonts w:ascii="Calibri" w:cs="Calibri" w:eastAsia="Calibri" w:hAnsi="Calibri"/>
            <w:rtl w:val="0"/>
          </w:rPr>
          <w:delText xml:space="preserve">r</w:delText>
        </w:r>
      </w:del>
      <w:r w:rsidDel="00000000" w:rsidR="00000000" w:rsidRPr="00000000">
        <w:rPr>
          <w:rFonts w:ascii="Calibri" w:cs="Calibri" w:eastAsia="Calibri" w:hAnsi="Calibri"/>
          <w:rtl w:val="0"/>
        </w:rPr>
        <w:t xml:space="preserve">ow</w:t>
      </w:r>
      <w:ins w:author="Unknown" w:id="236" w:date="2018-03-01T10:37:43Z">
        <w:r w:rsidDel="00000000" w:rsidR="00000000" w:rsidRPr="00000000">
          <w:rPr>
            <w:rFonts w:ascii="Calibri" w:cs="Calibri" w:eastAsia="Calibri" w:hAnsi="Calibri"/>
            <w:rtl w:val="0"/>
          </w:rPr>
          <w:t xml:space="preserve">K</w:t>
        </w:r>
      </w:ins>
      <w:del w:author="Unknown" w:id="236" w:date="2018-03-01T10:37:43Z">
        <w:r w:rsidDel="00000000" w:rsidR="00000000" w:rsidRPr="00000000">
          <w:rPr>
            <w:rFonts w:ascii="Calibri" w:cs="Calibri" w:eastAsia="Calibri" w:hAnsi="Calibri"/>
            <w:rtl w:val="0"/>
          </w:rPr>
          <w:delText xml:space="preserve">k</w:delText>
        </w:r>
      </w:del>
      <w:r w:rsidDel="00000000" w:rsidR="00000000" w:rsidRPr="00000000">
        <w:rPr>
          <w:rFonts w:ascii="Calibri" w:cs="Calibri" w:eastAsia="Calibri" w:hAnsi="Calibri"/>
          <w:rtl w:val="0"/>
        </w:rPr>
        <w:t xml:space="preserve">ey is </w:t>
      </w:r>
      <w:ins w:author="Unknown" w:id="237" w:date="2018-03-01T10:38:23Z">
        <w:r w:rsidDel="00000000" w:rsidR="00000000" w:rsidRPr="00000000">
          <w:rPr>
            <w:rFonts w:ascii="Calibri" w:cs="Calibri" w:eastAsia="Calibri" w:hAnsi="Calibri"/>
            <w:rtl w:val="0"/>
          </w:rPr>
          <w:t xml:space="preserve">incorrectly </w:t>
        </w:r>
      </w:ins>
      <w:r w:rsidDel="00000000" w:rsidR="00000000" w:rsidRPr="00000000">
        <w:rPr>
          <w:rFonts w:ascii="Calibri" w:cs="Calibri" w:eastAsia="Calibri" w:hAnsi="Calibri"/>
          <w:rtl w:val="0"/>
        </w:rPr>
        <w:t xml:space="preserve">written after </w:t>
      </w:r>
      <w:ins w:author="Unknown" w:id="238" w:date="2018-03-01T10:37:49Z">
        <w:r w:rsidDel="00000000" w:rsidR="00000000" w:rsidRPr="00000000">
          <w:rPr>
            <w:rFonts w:ascii="Calibri" w:cs="Calibri" w:eastAsia="Calibri" w:hAnsi="Calibri"/>
            <w:rtl w:val="0"/>
          </w:rPr>
          <w:t xml:space="preserve">the </w:t>
        </w:r>
      </w:ins>
      <w:r w:rsidDel="00000000" w:rsidR="00000000" w:rsidRPr="00000000">
        <w:rPr>
          <w:rFonts w:ascii="Calibri" w:cs="Calibri" w:eastAsia="Calibri" w:hAnsi="Calibri"/>
          <w:rtl w:val="0"/>
        </w:rPr>
        <w:t xml:space="preserve">column name</w:t>
      </w:r>
      <w:del w:author="Unknown" w:id="239" w:date="2018-03-01T10:37:51Z">
        <w:r w:rsidDel="00000000" w:rsidR="00000000" w:rsidRPr="00000000">
          <w:rPr>
            <w:rFonts w:ascii="Calibri" w:cs="Calibri" w:eastAsia="Calibri" w:hAnsi="Calibri"/>
            <w:rtl w:val="0"/>
          </w:rPr>
          <w:delText xml:space="preserve"> which is incorrect</w:delText>
        </w:r>
      </w:del>
      <w:r w:rsidDel="00000000" w:rsidR="00000000" w:rsidRPr="00000000">
        <w:rPr>
          <w:rFonts w:ascii="Calibri" w:cs="Calibri" w:eastAsia="Calibri" w:hAnsi="Calibri"/>
          <w:rtl w:val="0"/>
        </w:rPr>
        <w:t xml:space="preserve">. </w:t>
      </w:r>
      <w:ins w:author="Unknown" w:id="240" w:date="2018-03-01T10:38:32Z">
        <w:r w:rsidDel="00000000" w:rsidR="00000000" w:rsidRPr="00000000">
          <w:rPr>
            <w:rFonts w:ascii="Calibri" w:cs="Calibri" w:eastAsia="Calibri" w:hAnsi="Calibri"/>
            <w:rtl w:val="0"/>
          </w:rPr>
          <w:t xml:space="preserve">R</w:t>
        </w:r>
      </w:ins>
      <w:del w:author="Unknown" w:id="240" w:date="2018-03-01T10:38:32Z">
        <w:r w:rsidDel="00000000" w:rsidR="00000000" w:rsidRPr="00000000">
          <w:rPr>
            <w:rFonts w:ascii="Calibri" w:cs="Calibri" w:eastAsia="Calibri" w:hAnsi="Calibri"/>
            <w:rtl w:val="0"/>
          </w:rPr>
          <w:delText xml:space="preserve">Please r</w:delText>
        </w:r>
      </w:del>
      <w:r w:rsidDel="00000000" w:rsidR="00000000" w:rsidRPr="00000000">
        <w:rPr>
          <w:rFonts w:ascii="Calibri" w:cs="Calibri" w:eastAsia="Calibri" w:hAnsi="Calibri"/>
          <w:rtl w:val="0"/>
        </w:rPr>
        <w:t xml:space="preserve">efer to the syntax for more clarity</w:t>
      </w:r>
      <w:ins w:author="Unknown" w:id="241" w:date="2018-03-01T10:38:36Z">
        <w:r w:rsidDel="00000000" w:rsidR="00000000" w:rsidRPr="00000000">
          <w:rPr>
            <w:rFonts w:ascii="Calibri" w:cs="Calibri" w:eastAsia="Calibri" w:hAnsi="Calibri"/>
            <w:rtl w:val="0"/>
          </w:rPr>
          <w:t xml:space="preserve">.</w:t>
        </w:r>
      </w:ins>
      <w:r w:rsidDel="00000000" w:rsidR="00000000" w:rsidRPr="00000000">
        <w:rPr>
          <w:rtl w:val="0"/>
        </w:rPr>
      </w:r>
    </w:p>
    <w:p w:rsidR="00000000" w:rsidDel="00000000" w:rsidP="00000000" w:rsidRDefault="00000000" w:rsidRPr="00000000" w14:paraId="00000163">
      <w:pPr>
        <w:numPr>
          <w:ilvl w:val="0"/>
          <w:numId w:val="45"/>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 ‘c’ is correct. The command is in accordance with the syntax mentioned above.</w:t>
      </w:r>
    </w:p>
    <w:p w:rsidR="00000000" w:rsidDel="00000000" w:rsidP="00000000" w:rsidRDefault="00000000" w:rsidRPr="00000000" w14:paraId="00000164">
      <w:pPr>
        <w:numPr>
          <w:ilvl w:val="0"/>
          <w:numId w:val="4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 Option ‘d’ is incorrect. In the question</w:t>
      </w:r>
      <w:ins w:author="Unknown" w:id="242" w:date="2018-03-01T10:38:44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w:t>
      </w:r>
      <w:ins w:author="Unknown" w:id="243" w:date="2018-03-01T10:38:48Z">
        <w:r w:rsidDel="00000000" w:rsidR="00000000" w:rsidRPr="00000000">
          <w:rPr>
            <w:rFonts w:ascii="Calibri" w:cs="Calibri" w:eastAsia="Calibri" w:hAnsi="Calibri"/>
            <w:rtl w:val="0"/>
          </w:rPr>
          <w:t xml:space="preserve">you are</w:t>
        </w:r>
      </w:ins>
      <w:del w:author="Unknown" w:id="243" w:date="2018-03-01T10:38:48Z">
        <w:r w:rsidDel="00000000" w:rsidR="00000000" w:rsidRPr="00000000">
          <w:rPr>
            <w:rFonts w:ascii="Calibri" w:cs="Calibri" w:eastAsia="Calibri" w:hAnsi="Calibri"/>
            <w:rtl w:val="0"/>
          </w:rPr>
          <w:delText xml:space="preserve">it is</w:delText>
        </w:r>
      </w:del>
      <w:r w:rsidDel="00000000" w:rsidR="00000000" w:rsidRPr="00000000">
        <w:rPr>
          <w:rFonts w:ascii="Calibri" w:cs="Calibri" w:eastAsia="Calibri" w:hAnsi="Calibri"/>
          <w:rtl w:val="0"/>
        </w:rPr>
        <w:t xml:space="preserve"> asked to retrieve the data for V2 and not V1.</w:t>
      </w:r>
    </w:p>
    <w:p w:rsidR="00000000" w:rsidDel="00000000" w:rsidP="00000000" w:rsidRDefault="00000000" w:rsidRPr="00000000" w14:paraId="0000016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66">
      <w:pPr>
        <w:contextualSpacing w:val="0"/>
        <w:rPr>
          <w:rFonts w:ascii="Calibri" w:cs="Calibri" w:eastAsia="Calibri" w:hAnsi="Calibri"/>
        </w:rPr>
      </w:pPr>
      <w:r w:rsidDel="00000000" w:rsidR="00000000" w:rsidRPr="00000000">
        <w:rPr>
          <w:rFonts w:ascii="Calibri" w:cs="Calibri" w:eastAsia="Calibri" w:hAnsi="Calibri"/>
          <w:rtl w:val="0"/>
        </w:rPr>
        <w:t xml:space="preserve">Q4) </w:t>
      </w:r>
    </w:p>
    <w:p w:rsidR="00000000" w:rsidDel="00000000" w:rsidP="00000000" w:rsidRDefault="00000000" w:rsidRPr="00000000" w14:paraId="0000016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68">
      <w:pPr>
        <w:contextualSpacing w:val="0"/>
        <w:rPr>
          <w:rFonts w:ascii="Calibri" w:cs="Calibri" w:eastAsia="Calibri" w:hAnsi="Calibri"/>
        </w:rPr>
      </w:pPr>
      <w:r w:rsidDel="00000000" w:rsidR="00000000" w:rsidRPr="00000000">
        <w:rPr>
          <w:rFonts w:ascii="Calibri" w:cs="Calibri" w:eastAsia="Calibri" w:hAnsi="Calibri"/>
          <w:rtl w:val="0"/>
        </w:rPr>
        <w:t xml:space="preserve">What would be the output of the </w:t>
      </w:r>
      <w:del w:author="Unknown" w:id="244" w:date="2018-03-01T10:39:09Z">
        <w:r w:rsidDel="00000000" w:rsidR="00000000" w:rsidRPr="00000000">
          <w:rPr>
            <w:rFonts w:ascii="Calibri" w:cs="Calibri" w:eastAsia="Calibri" w:hAnsi="Calibri"/>
            <w:rtl w:val="0"/>
          </w:rPr>
          <w:delText xml:space="preserve">below mentioned </w:delText>
        </w:r>
      </w:del>
      <w:r w:rsidDel="00000000" w:rsidR="00000000" w:rsidRPr="00000000">
        <w:rPr>
          <w:rFonts w:ascii="Calibri" w:cs="Calibri" w:eastAsia="Calibri" w:hAnsi="Calibri"/>
          <w:rtl w:val="0"/>
        </w:rPr>
        <w:t xml:space="preserve">command</w:t>
      </w:r>
      <w:ins w:author="Unknown" w:id="245" w:date="2018-03-01T10:39:11Z">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Change w:author="Unknown" w:id="246" w:date="2018-03-01T10:39:11Z">
              <w:rPr>
                <w:rFonts w:ascii="Calibri" w:cs="Calibri" w:eastAsia="Calibri" w:hAnsi="Calibri"/>
              </w:rPr>
            </w:rPrChange>
          </w:rPr>
          <w:t xml:space="preserve">mentioned below?</w:t>
        </w:r>
      </w:ins>
      <w:del w:author="Unknown" w:id="245" w:date="2018-03-01T10:39:11Z">
        <w:r w:rsidDel="00000000" w:rsidR="00000000" w:rsidRPr="00000000">
          <w:rPr>
            <w:rFonts w:ascii="Calibri" w:cs="Calibri" w:eastAsia="Calibri" w:hAnsi="Calibri"/>
            <w:rtl w:val="0"/>
          </w:rPr>
          <w:delText xml:space="preserve">:</w:delText>
        </w:r>
      </w:del>
      <w:r w:rsidDel="00000000" w:rsidR="00000000" w:rsidRPr="00000000">
        <w:rPr>
          <w:rtl w:val="0"/>
        </w:rPr>
      </w:r>
    </w:p>
    <w:p w:rsidR="00000000" w:rsidDel="00000000" w:rsidP="00000000" w:rsidRDefault="00000000" w:rsidRPr="00000000" w14:paraId="0000016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6A">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get ‘Employee’, ‘4’,  ‘Professional Details:Designation’</w:t>
      </w:r>
    </w:p>
    <w:p w:rsidR="00000000" w:rsidDel="00000000" w:rsidP="00000000" w:rsidRDefault="00000000" w:rsidRPr="00000000" w14:paraId="0000016B">
      <w:pPr>
        <w:ind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6C">
      <w:pPr>
        <w:numPr>
          <w:ilvl w:val="0"/>
          <w:numId w:val="8"/>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Project Manager</w:t>
      </w:r>
    </w:p>
    <w:p w:rsidR="00000000" w:rsidDel="00000000" w:rsidP="00000000" w:rsidRDefault="00000000" w:rsidRPr="00000000" w14:paraId="0000016D">
      <w:pPr>
        <w:numPr>
          <w:ilvl w:val="0"/>
          <w:numId w:val="8"/>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Senior Project Manager</w:t>
      </w:r>
    </w:p>
    <w:p w:rsidR="00000000" w:rsidDel="00000000" w:rsidP="00000000" w:rsidRDefault="00000000" w:rsidRPr="00000000" w14:paraId="0000016E">
      <w:pPr>
        <w:numPr>
          <w:ilvl w:val="0"/>
          <w:numId w:val="8"/>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Command will not run and flag an error</w:t>
      </w:r>
    </w:p>
    <w:p w:rsidR="00000000" w:rsidDel="00000000" w:rsidP="00000000" w:rsidRDefault="00000000" w:rsidRPr="00000000" w14:paraId="0000016F">
      <w:pPr>
        <w:numPr>
          <w:ilvl w:val="0"/>
          <w:numId w:val="8"/>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Senior Business Analyst</w:t>
      </w:r>
    </w:p>
    <w:p w:rsidR="00000000" w:rsidDel="00000000" w:rsidP="00000000" w:rsidRDefault="00000000" w:rsidRPr="00000000" w14:paraId="0000017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71">
      <w:pPr>
        <w:numPr>
          <w:ilvl w:val="0"/>
          <w:numId w:val="39"/>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‘a’ is incorrect. If the version is not mentioned in the query then</w:t>
      </w:r>
      <w:ins w:author="Unknown" w:id="247" w:date="2018-03-01T10:39:36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by default</w:t>
      </w:r>
      <w:ins w:author="Unknown" w:id="248" w:date="2018-03-01T10:39:38Z">
        <w:r w:rsidDel="00000000" w:rsidR="00000000" w:rsidRPr="00000000">
          <w:rPr>
            <w:rFonts w:ascii="Calibri" w:cs="Calibri" w:eastAsia="Calibri" w:hAnsi="Calibri"/>
            <w:rtl w:val="0"/>
          </w:rPr>
          <w:t xml:space="preserve">, the</w:t>
        </w:r>
      </w:ins>
      <w:r w:rsidDel="00000000" w:rsidR="00000000" w:rsidRPr="00000000">
        <w:rPr>
          <w:rFonts w:ascii="Calibri" w:cs="Calibri" w:eastAsia="Calibri" w:hAnsi="Calibri"/>
          <w:rtl w:val="0"/>
        </w:rPr>
        <w:t xml:space="preserve"> latest value is picked. In this table</w:t>
      </w:r>
      <w:ins w:author="Unknown" w:id="249" w:date="2018-03-01T10:39:47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the latest value is denoted by V1.</w:t>
      </w:r>
    </w:p>
    <w:p w:rsidR="00000000" w:rsidDel="00000000" w:rsidP="00000000" w:rsidRDefault="00000000" w:rsidRPr="00000000" w14:paraId="00000172">
      <w:pPr>
        <w:numPr>
          <w:ilvl w:val="0"/>
          <w:numId w:val="39"/>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 ‘b’ is correct. If the version is not mentioned in the query then</w:t>
      </w:r>
      <w:ins w:author="Unknown" w:id="250" w:date="2018-03-01T10:39:56Z">
        <w:r w:rsidDel="00000000" w:rsidR="00000000" w:rsidRPr="00000000">
          <w:rPr>
            <w:rFonts w:ascii="Calibri" w:cs="Calibri" w:eastAsia="Calibri" w:hAnsi="Calibri"/>
            <w:b w:val="1"/>
            <w:rtl w:val="0"/>
          </w:rPr>
          <w:t xml:space="preserve">,</w:t>
        </w:r>
      </w:ins>
      <w:r w:rsidDel="00000000" w:rsidR="00000000" w:rsidRPr="00000000">
        <w:rPr>
          <w:rFonts w:ascii="Calibri" w:cs="Calibri" w:eastAsia="Calibri" w:hAnsi="Calibri"/>
          <w:b w:val="1"/>
          <w:rtl w:val="0"/>
        </w:rPr>
        <w:t xml:space="preserve"> by default</w:t>
      </w:r>
      <w:ins w:author="Unknown" w:id="251" w:date="2018-03-01T10:39:59Z">
        <w:r w:rsidDel="00000000" w:rsidR="00000000" w:rsidRPr="00000000">
          <w:rPr>
            <w:rFonts w:ascii="Calibri" w:cs="Calibri" w:eastAsia="Calibri" w:hAnsi="Calibri"/>
            <w:b w:val="1"/>
            <w:rtl w:val="0"/>
          </w:rPr>
          <w:t xml:space="preserve">, the</w:t>
        </w:r>
      </w:ins>
      <w:r w:rsidDel="00000000" w:rsidR="00000000" w:rsidRPr="00000000">
        <w:rPr>
          <w:rFonts w:ascii="Calibri" w:cs="Calibri" w:eastAsia="Calibri" w:hAnsi="Calibri"/>
          <w:b w:val="1"/>
          <w:rtl w:val="0"/>
        </w:rPr>
        <w:t xml:space="preserve"> latest value is picked. In this table</w:t>
      </w:r>
      <w:ins w:author="Unknown" w:id="252" w:date="2018-03-01T12:44:39Z">
        <w:r w:rsidDel="00000000" w:rsidR="00000000" w:rsidRPr="00000000">
          <w:rPr>
            <w:rFonts w:ascii="Calibri" w:cs="Calibri" w:eastAsia="Calibri" w:hAnsi="Calibri"/>
            <w:b w:val="1"/>
            <w:rtl w:val="0"/>
          </w:rPr>
          <w:t xml:space="preserve">,</w:t>
        </w:r>
      </w:ins>
      <w:r w:rsidDel="00000000" w:rsidR="00000000" w:rsidRPr="00000000">
        <w:rPr>
          <w:rFonts w:ascii="Calibri" w:cs="Calibri" w:eastAsia="Calibri" w:hAnsi="Calibri"/>
          <w:b w:val="1"/>
          <w:rtl w:val="0"/>
        </w:rPr>
        <w:t xml:space="preserve"> the latest value is denoted by V1.</w:t>
      </w:r>
    </w:p>
    <w:p w:rsidR="00000000" w:rsidDel="00000000" w:rsidP="00000000" w:rsidRDefault="00000000" w:rsidRPr="00000000" w14:paraId="00000173">
      <w:pPr>
        <w:numPr>
          <w:ilvl w:val="0"/>
          <w:numId w:val="39"/>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‘c’ is incorrect. The command is correct. If the version is not mentioned in the query then</w:t>
      </w:r>
      <w:ins w:author="Unknown" w:id="253" w:date="2018-03-01T10:40:40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by default</w:t>
      </w:r>
      <w:ins w:author="Unknown" w:id="254" w:date="2018-03-01T10:40:43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w:t>
      </w:r>
      <w:ins w:author="Unknown" w:id="255" w:date="2018-03-01T10:40:44Z">
        <w:r w:rsidDel="00000000" w:rsidR="00000000" w:rsidRPr="00000000">
          <w:rPr>
            <w:rFonts w:ascii="Calibri" w:cs="Calibri" w:eastAsia="Calibri" w:hAnsi="Calibri"/>
            <w:rtl w:val="0"/>
          </w:rPr>
          <w:t xml:space="preserve">the </w:t>
        </w:r>
      </w:ins>
      <w:r w:rsidDel="00000000" w:rsidR="00000000" w:rsidRPr="00000000">
        <w:rPr>
          <w:rFonts w:ascii="Calibri" w:cs="Calibri" w:eastAsia="Calibri" w:hAnsi="Calibri"/>
          <w:rtl w:val="0"/>
        </w:rPr>
        <w:t xml:space="preserve">latest value is picked. In this table</w:t>
      </w:r>
      <w:ins w:author="Unknown" w:id="256" w:date="2018-03-01T10:40:49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the latest value is denoted by V1.</w:t>
      </w:r>
    </w:p>
    <w:p w:rsidR="00000000" w:rsidDel="00000000" w:rsidP="00000000" w:rsidRDefault="00000000" w:rsidRPr="00000000" w14:paraId="00000174">
      <w:pPr>
        <w:numPr>
          <w:ilvl w:val="0"/>
          <w:numId w:val="39"/>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‘d’ is incorrect. </w:t>
      </w:r>
      <w:ins w:author="Unknown" w:id="257" w:date="2018-03-01T10:40:55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Senior Business Analyst</w:t>
      </w:r>
      <w:ins w:author="Unknown" w:id="258" w:date="2018-03-01T10:40:56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is the latest designation for Row </w:t>
      </w:r>
      <w:ins w:author="Unknown" w:id="259" w:date="2018-03-01T10:41:07Z">
        <w:r w:rsidDel="00000000" w:rsidR="00000000" w:rsidRPr="00000000">
          <w:rPr>
            <w:rFonts w:ascii="Calibri" w:cs="Calibri" w:eastAsia="Calibri" w:hAnsi="Calibri"/>
            <w:rtl w:val="0"/>
          </w:rPr>
          <w:t xml:space="preserve">ID</w:t>
        </w:r>
      </w:ins>
      <w:del w:author="Unknown" w:id="259" w:date="2018-03-01T10:41:07Z">
        <w:r w:rsidDel="00000000" w:rsidR="00000000" w:rsidRPr="00000000">
          <w:rPr>
            <w:rFonts w:ascii="Calibri" w:cs="Calibri" w:eastAsia="Calibri" w:hAnsi="Calibri"/>
            <w:rtl w:val="0"/>
          </w:rPr>
          <w:delText xml:space="preserve">Id</w:delText>
        </w:r>
      </w:del>
      <w:r w:rsidDel="00000000" w:rsidR="00000000" w:rsidRPr="00000000">
        <w:rPr>
          <w:rFonts w:ascii="Calibri" w:cs="Calibri" w:eastAsia="Calibri" w:hAnsi="Calibri"/>
          <w:rtl w:val="0"/>
        </w:rPr>
        <w:t xml:space="preserve"> 2.</w:t>
      </w:r>
    </w:p>
    <w:p w:rsidR="00000000" w:rsidDel="00000000" w:rsidP="00000000" w:rsidRDefault="00000000" w:rsidRPr="00000000" w14:paraId="0000017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76">
      <w:pPr>
        <w:contextualSpacing w:val="0"/>
        <w:rPr>
          <w:rFonts w:ascii="Calibri" w:cs="Calibri" w:eastAsia="Calibri" w:hAnsi="Calibri"/>
        </w:rPr>
      </w:pPr>
      <w:r w:rsidDel="00000000" w:rsidR="00000000" w:rsidRPr="00000000">
        <w:rPr>
          <w:rFonts w:ascii="Calibri" w:cs="Calibri" w:eastAsia="Calibri" w:hAnsi="Calibri"/>
          <w:rtl w:val="0"/>
        </w:rPr>
        <w:t xml:space="preserve">Q5) What will be the output if </w:t>
      </w:r>
      <w:ins w:author="Unknown" w:id="260" w:date="2018-03-01T10:41:22Z">
        <w:r w:rsidDel="00000000" w:rsidR="00000000" w:rsidRPr="00000000">
          <w:rPr>
            <w:rFonts w:ascii="Calibri" w:cs="Calibri" w:eastAsia="Calibri" w:hAnsi="Calibri"/>
            <w:rtl w:val="0"/>
          </w:rPr>
          <w:t xml:space="preserve">the </w:t>
        </w:r>
      </w:ins>
      <w:del w:author="Unknown" w:id="260" w:date="2018-03-01T10:41:22Z">
        <w:r w:rsidDel="00000000" w:rsidR="00000000" w:rsidRPr="00000000">
          <w:rPr>
            <w:rFonts w:ascii="Calibri" w:cs="Calibri" w:eastAsia="Calibri" w:hAnsi="Calibri"/>
            <w:rtl w:val="0"/>
          </w:rPr>
          <w:delText xml:space="preserve">below mentioned </w:delText>
        </w:r>
      </w:del>
      <w:r w:rsidDel="00000000" w:rsidR="00000000" w:rsidRPr="00000000">
        <w:rPr>
          <w:rFonts w:ascii="Calibri" w:cs="Calibri" w:eastAsia="Calibri" w:hAnsi="Calibri"/>
          <w:rtl w:val="0"/>
        </w:rPr>
        <w:t xml:space="preserve">command </w:t>
      </w:r>
      <w:ins w:author="Unknown" w:id="261" w:date="2018-03-01T10:41:26Z">
        <w:r w:rsidDel="00000000" w:rsidR="00000000" w:rsidRPr="00000000">
          <w:rPr>
            <w:rFonts w:ascii="Calibri" w:cs="Calibri" w:eastAsia="Calibri" w:hAnsi="Calibri"/>
            <w:rtl w:val="0"/>
            <w:rPrChange w:author="Unknown" w:id="262" w:date="2018-03-01T10:41:26Z">
              <w:rPr>
                <w:rFonts w:ascii="Calibri" w:cs="Calibri" w:eastAsia="Calibri" w:hAnsi="Calibri"/>
              </w:rPr>
            </w:rPrChange>
          </w:rPr>
          <w:t xml:space="preserve">mentioned below </w:t>
        </w:r>
      </w:ins>
      <w:r w:rsidDel="00000000" w:rsidR="00000000" w:rsidRPr="00000000">
        <w:rPr>
          <w:rFonts w:ascii="Calibri" w:cs="Calibri" w:eastAsia="Calibri" w:hAnsi="Calibri"/>
          <w:rtl w:val="0"/>
        </w:rPr>
        <w:t xml:space="preserve">is executed</w:t>
      </w:r>
      <w:ins w:author="Unknown" w:id="263" w:date="2018-03-01T10:41:35Z">
        <w:r w:rsidDel="00000000" w:rsidR="00000000" w:rsidRPr="00000000">
          <w:rPr>
            <w:rFonts w:ascii="Calibri" w:cs="Calibri" w:eastAsia="Calibri" w:hAnsi="Calibri"/>
            <w:rtl w:val="0"/>
          </w:rPr>
          <w:t xml:space="preserve"> on the table given earlier?</w:t>
        </w:r>
      </w:ins>
      <w:del w:author="Unknown" w:id="263" w:date="2018-03-01T10:41:35Z">
        <w:r w:rsidDel="00000000" w:rsidR="00000000" w:rsidRPr="00000000">
          <w:rPr>
            <w:rFonts w:ascii="Calibri" w:cs="Calibri" w:eastAsia="Calibri" w:hAnsi="Calibri"/>
            <w:rtl w:val="0"/>
          </w:rPr>
          <w:delText xml:space="preserve">:</w:delText>
        </w:r>
      </w:del>
      <w:r w:rsidDel="00000000" w:rsidR="00000000" w:rsidRPr="00000000">
        <w:rPr>
          <w:rtl w:val="0"/>
        </w:rPr>
      </w:r>
    </w:p>
    <w:p w:rsidR="00000000" w:rsidDel="00000000" w:rsidP="00000000" w:rsidRDefault="00000000" w:rsidRPr="00000000" w14:paraId="0000017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78">
      <w:pPr>
        <w:contextualSpacing w:val="0"/>
        <w:rPr>
          <w:rFonts w:ascii="Calibri" w:cs="Calibri" w:eastAsia="Calibri" w:hAnsi="Calibri"/>
        </w:rPr>
      </w:pPr>
      <w:r w:rsidDel="00000000" w:rsidR="00000000" w:rsidRPr="00000000">
        <w:rPr>
          <w:rFonts w:ascii="Calibri" w:cs="Calibri" w:eastAsia="Calibri" w:hAnsi="Calibri"/>
          <w:rtl w:val="0"/>
        </w:rPr>
        <w:tab/>
        <w:t xml:space="preserve">get ‘Employee’, ‘3’</w:t>
      </w:r>
    </w:p>
    <w:p w:rsidR="00000000" w:rsidDel="00000000" w:rsidP="00000000" w:rsidRDefault="00000000" w:rsidRPr="00000000" w14:paraId="0000017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7A">
      <w:pPr>
        <w:numPr>
          <w:ilvl w:val="0"/>
          <w:numId w:val="2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Jayadeep</w:t>
      </w:r>
    </w:p>
    <w:p w:rsidR="00000000" w:rsidDel="00000000" w:rsidP="00000000" w:rsidRDefault="00000000" w:rsidRPr="00000000" w14:paraId="0000017B">
      <w:pPr>
        <w:numPr>
          <w:ilvl w:val="0"/>
          <w:numId w:val="2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22</w:t>
      </w:r>
    </w:p>
    <w:p w:rsidR="00000000" w:rsidDel="00000000" w:rsidP="00000000" w:rsidRDefault="00000000" w:rsidRPr="00000000" w14:paraId="0000017C">
      <w:pPr>
        <w:numPr>
          <w:ilvl w:val="0"/>
          <w:numId w:val="24"/>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Command will not run and flag an error</w:t>
      </w:r>
    </w:p>
    <w:p w:rsidR="00000000" w:rsidDel="00000000" w:rsidP="00000000" w:rsidRDefault="00000000" w:rsidRPr="00000000" w14:paraId="0000017D">
      <w:pPr>
        <w:numPr>
          <w:ilvl w:val="0"/>
          <w:numId w:val="2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None of these</w:t>
      </w:r>
    </w:p>
    <w:p w:rsidR="00000000" w:rsidDel="00000000" w:rsidP="00000000" w:rsidRDefault="00000000" w:rsidRPr="00000000" w14:paraId="0000017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7F">
      <w:pPr>
        <w:numPr>
          <w:ilvl w:val="0"/>
          <w:numId w:val="39"/>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‘a’ is incorrect. This </w:t>
      </w:r>
      <w:ins w:author="Unknown" w:id="264" w:date="2018-03-01T10:42:00Z">
        <w:r w:rsidDel="00000000" w:rsidR="00000000" w:rsidRPr="00000000">
          <w:rPr>
            <w:rFonts w:ascii="Calibri" w:cs="Calibri" w:eastAsia="Calibri" w:hAnsi="Calibri"/>
            <w:rtl w:val="0"/>
          </w:rPr>
          <w:t xml:space="preserve">is </w:t>
        </w:r>
      </w:ins>
      <w:r w:rsidDel="00000000" w:rsidR="00000000" w:rsidRPr="00000000">
        <w:rPr>
          <w:rFonts w:ascii="Calibri" w:cs="Calibri" w:eastAsia="Calibri" w:hAnsi="Calibri"/>
          <w:rtl w:val="0"/>
        </w:rPr>
        <w:t xml:space="preserve">not the correct answer. </w:t>
      </w:r>
      <w:ins w:author="Unknown" w:id="265" w:date="2018-03-01T10:42:05Z">
        <w:r w:rsidDel="00000000" w:rsidR="00000000" w:rsidRPr="00000000">
          <w:rPr>
            <w:rFonts w:ascii="Calibri" w:cs="Calibri" w:eastAsia="Calibri" w:hAnsi="Calibri"/>
            <w:rtl w:val="0"/>
          </w:rPr>
          <w:t xml:space="preserve">R</w:t>
        </w:r>
      </w:ins>
      <w:del w:author="Unknown" w:id="265" w:date="2018-03-01T10:42:05Z">
        <w:r w:rsidDel="00000000" w:rsidR="00000000" w:rsidRPr="00000000">
          <w:rPr>
            <w:rFonts w:ascii="Calibri" w:cs="Calibri" w:eastAsia="Calibri" w:hAnsi="Calibri"/>
            <w:rtl w:val="0"/>
          </w:rPr>
          <w:delText xml:space="preserve">Please r</w:delText>
        </w:r>
      </w:del>
      <w:r w:rsidDel="00000000" w:rsidR="00000000" w:rsidRPr="00000000">
        <w:rPr>
          <w:rFonts w:ascii="Calibri" w:cs="Calibri" w:eastAsia="Calibri" w:hAnsi="Calibri"/>
          <w:rtl w:val="0"/>
        </w:rPr>
        <w:t xml:space="preserve">ead the entire problem description again to answer this question correctly. </w:t>
      </w:r>
    </w:p>
    <w:p w:rsidR="00000000" w:rsidDel="00000000" w:rsidP="00000000" w:rsidRDefault="00000000" w:rsidRPr="00000000" w14:paraId="00000180">
      <w:pPr>
        <w:numPr>
          <w:ilvl w:val="0"/>
          <w:numId w:val="39"/>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‘b’ is incorrect. This </w:t>
      </w:r>
      <w:ins w:author="Unknown" w:id="266" w:date="2018-03-01T10:42:17Z">
        <w:r w:rsidDel="00000000" w:rsidR="00000000" w:rsidRPr="00000000">
          <w:rPr>
            <w:rFonts w:ascii="Calibri" w:cs="Calibri" w:eastAsia="Calibri" w:hAnsi="Calibri"/>
            <w:rtl w:val="0"/>
          </w:rPr>
          <w:t xml:space="preserve">is </w:t>
        </w:r>
      </w:ins>
      <w:r w:rsidDel="00000000" w:rsidR="00000000" w:rsidRPr="00000000">
        <w:rPr>
          <w:rFonts w:ascii="Calibri" w:cs="Calibri" w:eastAsia="Calibri" w:hAnsi="Calibri"/>
          <w:rtl w:val="0"/>
        </w:rPr>
        <w:t xml:space="preserve">not the correct answer. </w:t>
      </w:r>
      <w:ins w:author="Unknown" w:id="267" w:date="2018-03-01T10:42:20Z">
        <w:r w:rsidDel="00000000" w:rsidR="00000000" w:rsidRPr="00000000">
          <w:rPr>
            <w:rFonts w:ascii="Calibri" w:cs="Calibri" w:eastAsia="Calibri" w:hAnsi="Calibri"/>
            <w:rtl w:val="0"/>
          </w:rPr>
          <w:t xml:space="preserve">R</w:t>
        </w:r>
      </w:ins>
      <w:del w:author="Unknown" w:id="267" w:date="2018-03-01T10:42:20Z">
        <w:r w:rsidDel="00000000" w:rsidR="00000000" w:rsidRPr="00000000">
          <w:rPr>
            <w:rFonts w:ascii="Calibri" w:cs="Calibri" w:eastAsia="Calibri" w:hAnsi="Calibri"/>
            <w:rtl w:val="0"/>
          </w:rPr>
          <w:delText xml:space="preserve">Please r</w:delText>
        </w:r>
      </w:del>
      <w:r w:rsidDel="00000000" w:rsidR="00000000" w:rsidRPr="00000000">
        <w:rPr>
          <w:rFonts w:ascii="Calibri" w:cs="Calibri" w:eastAsia="Calibri" w:hAnsi="Calibri"/>
          <w:rtl w:val="0"/>
        </w:rPr>
        <w:t xml:space="preserve">ead the entire problem description again to answer this question correctly.</w:t>
      </w:r>
    </w:p>
    <w:p w:rsidR="00000000" w:rsidDel="00000000" w:rsidP="00000000" w:rsidRDefault="00000000" w:rsidRPr="00000000" w14:paraId="00000181">
      <w:pPr>
        <w:numPr>
          <w:ilvl w:val="0"/>
          <w:numId w:val="39"/>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 ‘c’ is correct. This command will not run as the mandatory field</w:t>
      </w:r>
      <w:ins w:author="Unknown" w:id="268" w:date="2018-03-01T10:42:47Z">
        <w:r w:rsidDel="00000000" w:rsidR="00000000" w:rsidRPr="00000000">
          <w:rPr>
            <w:rFonts w:ascii="Calibri" w:cs="Calibri" w:eastAsia="Calibri" w:hAnsi="Calibri"/>
            <w:b w:val="1"/>
            <w:rtl w:val="0"/>
          </w:rPr>
          <w:t xml:space="preserve">,</w:t>
        </w:r>
      </w:ins>
      <w:r w:rsidDel="00000000" w:rsidR="00000000" w:rsidRPr="00000000">
        <w:rPr>
          <w:rFonts w:ascii="Calibri" w:cs="Calibri" w:eastAsia="Calibri" w:hAnsi="Calibri"/>
          <w:b w:val="1"/>
          <w:rtl w:val="0"/>
        </w:rPr>
        <w:t xml:space="preserve"> i.e. the column name followed by the column family is missing.</w:t>
      </w:r>
    </w:p>
    <w:p w:rsidR="00000000" w:rsidDel="00000000" w:rsidP="00000000" w:rsidRDefault="00000000" w:rsidRPr="00000000" w14:paraId="00000182">
      <w:pPr>
        <w:numPr>
          <w:ilvl w:val="0"/>
          <w:numId w:val="39"/>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‘d’ is incorrect. This </w:t>
      </w:r>
      <w:ins w:author="Unknown" w:id="269" w:date="2018-03-01T10:42:26Z">
        <w:r w:rsidDel="00000000" w:rsidR="00000000" w:rsidRPr="00000000">
          <w:rPr>
            <w:rFonts w:ascii="Calibri" w:cs="Calibri" w:eastAsia="Calibri" w:hAnsi="Calibri"/>
            <w:rtl w:val="0"/>
          </w:rPr>
          <w:t xml:space="preserve">is </w:t>
        </w:r>
      </w:ins>
      <w:r w:rsidDel="00000000" w:rsidR="00000000" w:rsidRPr="00000000">
        <w:rPr>
          <w:rFonts w:ascii="Calibri" w:cs="Calibri" w:eastAsia="Calibri" w:hAnsi="Calibri"/>
          <w:rtl w:val="0"/>
        </w:rPr>
        <w:t xml:space="preserve">not the correct answer. </w:t>
      </w:r>
      <w:ins w:author="Unknown" w:id="270" w:date="2018-03-01T10:42:23Z">
        <w:r w:rsidDel="00000000" w:rsidR="00000000" w:rsidRPr="00000000">
          <w:rPr>
            <w:rFonts w:ascii="Calibri" w:cs="Calibri" w:eastAsia="Calibri" w:hAnsi="Calibri"/>
            <w:rtl w:val="0"/>
          </w:rPr>
          <w:t xml:space="preserve">R</w:t>
        </w:r>
      </w:ins>
      <w:del w:author="Unknown" w:id="270" w:date="2018-03-01T10:42:23Z">
        <w:r w:rsidDel="00000000" w:rsidR="00000000" w:rsidRPr="00000000">
          <w:rPr>
            <w:rFonts w:ascii="Calibri" w:cs="Calibri" w:eastAsia="Calibri" w:hAnsi="Calibri"/>
            <w:rtl w:val="0"/>
          </w:rPr>
          <w:delText xml:space="preserve">Please r</w:delText>
        </w:r>
      </w:del>
      <w:r w:rsidDel="00000000" w:rsidR="00000000" w:rsidRPr="00000000">
        <w:rPr>
          <w:rFonts w:ascii="Calibri" w:cs="Calibri" w:eastAsia="Calibri" w:hAnsi="Calibri"/>
          <w:rtl w:val="0"/>
        </w:rPr>
        <w:t xml:space="preserve">ead the entire problem description again to answer this question correctly.</w:t>
      </w:r>
    </w:p>
    <w:p w:rsidR="00000000" w:rsidDel="00000000" w:rsidP="00000000" w:rsidRDefault="00000000" w:rsidRPr="00000000" w14:paraId="0000018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8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8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86">
      <w:pPr>
        <w:ind w:left="-1080" w:firstLine="0"/>
        <w:contextualSpacing w:val="0"/>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Video no: 5 </w:t>
      </w:r>
      <w:r w:rsidDel="00000000" w:rsidR="00000000" w:rsidRPr="00000000">
        <w:rPr>
          <w:b w:val="1"/>
          <w:color w:val="222222"/>
          <w:sz w:val="19"/>
          <w:szCs w:val="19"/>
          <w:u w:val="single"/>
          <w:rtl w:val="0"/>
        </w:rPr>
        <w:t xml:space="preserve">Common Operations performed on a</w:t>
      </w:r>
      <w:ins w:author="Unknown" w:id="271" w:date="2018-03-01T12:40:46Z">
        <w:r w:rsidDel="00000000" w:rsidR="00000000" w:rsidRPr="00000000">
          <w:rPr>
            <w:b w:val="1"/>
            <w:color w:val="222222"/>
            <w:sz w:val="19"/>
            <w:szCs w:val="19"/>
            <w:u w:val="single"/>
            <w:rtl w:val="0"/>
          </w:rPr>
          <w:t xml:space="preserve">n</w:t>
        </w:r>
      </w:ins>
      <w:r w:rsidDel="00000000" w:rsidR="00000000" w:rsidRPr="00000000">
        <w:rPr>
          <w:b w:val="1"/>
          <w:color w:val="222222"/>
          <w:sz w:val="19"/>
          <w:szCs w:val="19"/>
          <w:u w:val="single"/>
          <w:rtl w:val="0"/>
        </w:rPr>
        <w:t xml:space="preserve"> HBase table</w:t>
      </w:r>
      <w:r w:rsidDel="00000000" w:rsidR="00000000" w:rsidRPr="00000000">
        <w:rPr>
          <w:rtl w:val="0"/>
        </w:rPr>
      </w:r>
    </w:p>
    <w:p w:rsidR="00000000" w:rsidDel="00000000" w:rsidP="00000000" w:rsidRDefault="00000000" w:rsidRPr="00000000" w14:paraId="0000018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88">
      <w:pPr>
        <w:contextualSpacing w:val="0"/>
        <w:rPr>
          <w:rFonts w:ascii="Calibri" w:cs="Calibri" w:eastAsia="Calibri" w:hAnsi="Calibri"/>
        </w:rPr>
      </w:pPr>
      <w:r w:rsidDel="00000000" w:rsidR="00000000" w:rsidRPr="00000000">
        <w:rPr>
          <w:rFonts w:ascii="Calibri" w:cs="Calibri" w:eastAsia="Calibri" w:hAnsi="Calibri"/>
          <w:rtl w:val="0"/>
        </w:rPr>
        <w:t xml:space="preserve">Q1) Pick the command which is not used in HBase?</w:t>
      </w:r>
    </w:p>
    <w:p w:rsidR="00000000" w:rsidDel="00000000" w:rsidP="00000000" w:rsidRDefault="00000000" w:rsidRPr="00000000" w14:paraId="0000018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8A">
      <w:pPr>
        <w:numPr>
          <w:ilvl w:val="0"/>
          <w:numId w:val="16"/>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g</w:t>
      </w:r>
      <w:r w:rsidDel="00000000" w:rsidR="00000000" w:rsidRPr="00000000">
        <w:rPr>
          <w:rFonts w:ascii="Calibri" w:cs="Calibri" w:eastAsia="Calibri" w:hAnsi="Calibri"/>
          <w:rtl w:val="0"/>
        </w:rPr>
        <w:t xml:space="preserve">et</w:t>
      </w:r>
    </w:p>
    <w:p w:rsidR="00000000" w:rsidDel="00000000" w:rsidP="00000000" w:rsidRDefault="00000000" w:rsidRPr="00000000" w14:paraId="0000018B">
      <w:pPr>
        <w:numPr>
          <w:ilvl w:val="0"/>
          <w:numId w:val="16"/>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rtl w:val="0"/>
        </w:rPr>
        <w:t xml:space="preserve">ut</w:t>
      </w:r>
    </w:p>
    <w:p w:rsidR="00000000" w:rsidDel="00000000" w:rsidP="00000000" w:rsidRDefault="00000000" w:rsidRPr="00000000" w14:paraId="0000018C">
      <w:pPr>
        <w:numPr>
          <w:ilvl w:val="0"/>
          <w:numId w:val="16"/>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i</w:t>
      </w:r>
      <w:r w:rsidDel="00000000" w:rsidR="00000000" w:rsidRPr="00000000">
        <w:rPr>
          <w:rFonts w:ascii="Calibri" w:cs="Calibri" w:eastAsia="Calibri" w:hAnsi="Calibri"/>
          <w:b w:val="1"/>
          <w:rtl w:val="0"/>
        </w:rPr>
        <w:t xml:space="preserve">nsert</w:t>
      </w:r>
    </w:p>
    <w:p w:rsidR="00000000" w:rsidDel="00000000" w:rsidP="00000000" w:rsidRDefault="00000000" w:rsidRPr="00000000" w14:paraId="0000018D">
      <w:pPr>
        <w:numPr>
          <w:ilvl w:val="0"/>
          <w:numId w:val="16"/>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rtl w:val="0"/>
        </w:rPr>
        <w:t xml:space="preserve">can</w:t>
      </w:r>
    </w:p>
    <w:p w:rsidR="00000000" w:rsidDel="00000000" w:rsidP="00000000" w:rsidRDefault="00000000" w:rsidRPr="00000000" w14:paraId="0000018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8F">
      <w:pPr>
        <w:numPr>
          <w:ilvl w:val="0"/>
          <w:numId w:val="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‘a’ is incorrect. </w:t>
      </w:r>
      <w:ins w:author="Unknown" w:id="272" w:date="2018-03-01T11:44:31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Get</w:t>
      </w:r>
      <w:ins w:author="Unknown" w:id="273" w:date="2018-03-01T11:44:31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is a valid HBase command and is used </w:t>
      </w:r>
      <w:ins w:author="Unknown" w:id="274" w:date="2018-03-01T11:44:39Z">
        <w:r w:rsidDel="00000000" w:rsidR="00000000" w:rsidRPr="00000000">
          <w:rPr>
            <w:rFonts w:ascii="Calibri" w:cs="Calibri" w:eastAsia="Calibri" w:hAnsi="Calibri"/>
            <w:rtl w:val="0"/>
          </w:rPr>
          <w:t xml:space="preserve">for retrieving</w:t>
        </w:r>
      </w:ins>
      <w:del w:author="Unknown" w:id="274" w:date="2018-03-01T11:44:39Z">
        <w:r w:rsidDel="00000000" w:rsidR="00000000" w:rsidRPr="00000000">
          <w:rPr>
            <w:rFonts w:ascii="Calibri" w:cs="Calibri" w:eastAsia="Calibri" w:hAnsi="Calibri"/>
            <w:rtl w:val="0"/>
          </w:rPr>
          <w:delText xml:space="preserve">to get</w:delText>
        </w:r>
      </w:del>
      <w:r w:rsidDel="00000000" w:rsidR="00000000" w:rsidRPr="00000000">
        <w:rPr>
          <w:rFonts w:ascii="Calibri" w:cs="Calibri" w:eastAsia="Calibri" w:hAnsi="Calibri"/>
          <w:rtl w:val="0"/>
        </w:rPr>
        <w:t xml:space="preserve"> data from a single cell in an HBase table</w:t>
      </w:r>
      <w:ins w:author="Unknown" w:id="275" w:date="2018-03-01T11:44:48Z">
        <w:r w:rsidDel="00000000" w:rsidR="00000000" w:rsidRPr="00000000">
          <w:rPr>
            <w:rFonts w:ascii="Calibri" w:cs="Calibri" w:eastAsia="Calibri" w:hAnsi="Calibri"/>
            <w:rtl w:val="0"/>
          </w:rPr>
          <w:t xml:space="preserve">.</w:t>
        </w:r>
      </w:ins>
      <w:r w:rsidDel="00000000" w:rsidR="00000000" w:rsidRPr="00000000">
        <w:rPr>
          <w:rtl w:val="0"/>
        </w:rPr>
      </w:r>
    </w:p>
    <w:p w:rsidR="00000000" w:rsidDel="00000000" w:rsidP="00000000" w:rsidRDefault="00000000" w:rsidRPr="00000000" w14:paraId="00000190">
      <w:pPr>
        <w:numPr>
          <w:ilvl w:val="0"/>
          <w:numId w:val="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‘b’ is incorrect. </w:t>
      </w:r>
      <w:ins w:author="Unknown" w:id="276" w:date="2018-03-01T11:44:51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Put is a valid HBase command and is used </w:t>
      </w:r>
      <w:ins w:author="Unknown" w:id="277" w:date="2018-03-01T11:44:55Z">
        <w:r w:rsidDel="00000000" w:rsidR="00000000" w:rsidRPr="00000000">
          <w:rPr>
            <w:rFonts w:ascii="Calibri" w:cs="Calibri" w:eastAsia="Calibri" w:hAnsi="Calibri"/>
            <w:rtl w:val="0"/>
          </w:rPr>
          <w:t xml:space="preserve">for entering</w:t>
        </w:r>
      </w:ins>
      <w:del w:author="Unknown" w:id="277" w:date="2018-03-01T11:44:55Z">
        <w:r w:rsidDel="00000000" w:rsidR="00000000" w:rsidRPr="00000000">
          <w:rPr>
            <w:rFonts w:ascii="Calibri" w:cs="Calibri" w:eastAsia="Calibri" w:hAnsi="Calibri"/>
            <w:rtl w:val="0"/>
          </w:rPr>
          <w:delText xml:space="preserve">to enter</w:delText>
        </w:r>
      </w:del>
      <w:r w:rsidDel="00000000" w:rsidR="00000000" w:rsidRPr="00000000">
        <w:rPr>
          <w:rFonts w:ascii="Calibri" w:cs="Calibri" w:eastAsia="Calibri" w:hAnsi="Calibri"/>
          <w:rtl w:val="0"/>
        </w:rPr>
        <w:t xml:space="preserve"> data into an HBase table</w:t>
      </w:r>
      <w:ins w:author="Unknown" w:id="278" w:date="2018-03-01T11:45:10Z">
        <w:r w:rsidDel="00000000" w:rsidR="00000000" w:rsidRPr="00000000">
          <w:rPr>
            <w:rFonts w:ascii="Calibri" w:cs="Calibri" w:eastAsia="Calibri" w:hAnsi="Calibri"/>
            <w:rtl w:val="0"/>
          </w:rPr>
          <w:t xml:space="preserve">.</w:t>
        </w:r>
      </w:ins>
      <w:r w:rsidDel="00000000" w:rsidR="00000000" w:rsidRPr="00000000">
        <w:rPr>
          <w:rtl w:val="0"/>
        </w:rPr>
      </w:r>
    </w:p>
    <w:p w:rsidR="00000000" w:rsidDel="00000000" w:rsidP="00000000" w:rsidRDefault="00000000" w:rsidRPr="00000000" w14:paraId="00000191">
      <w:pPr>
        <w:numPr>
          <w:ilvl w:val="0"/>
          <w:numId w:val="4"/>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 ‘c’ is correct. Insert is an invalid command</w:t>
      </w:r>
      <w:ins w:author="Unknown" w:id="279" w:date="2018-03-01T11:45:15Z">
        <w:r w:rsidDel="00000000" w:rsidR="00000000" w:rsidRPr="00000000">
          <w:rPr>
            <w:rFonts w:ascii="Calibri" w:cs="Calibri" w:eastAsia="Calibri" w:hAnsi="Calibri"/>
            <w:b w:val="1"/>
            <w:rtl w:val="0"/>
          </w:rPr>
          <w:t xml:space="preserve">.</w:t>
        </w:r>
      </w:ins>
      <w:r w:rsidDel="00000000" w:rsidR="00000000" w:rsidRPr="00000000">
        <w:rPr>
          <w:rtl w:val="0"/>
        </w:rPr>
      </w:r>
    </w:p>
    <w:p w:rsidR="00000000" w:rsidDel="00000000" w:rsidP="00000000" w:rsidRDefault="00000000" w:rsidRPr="00000000" w14:paraId="00000192">
      <w:pPr>
        <w:numPr>
          <w:ilvl w:val="0"/>
          <w:numId w:val="4"/>
        </w:numPr>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Option ‘d’ is incorrect. </w:t>
      </w:r>
      <w:ins w:author="Unknown" w:id="280" w:date="2018-03-01T11:45:19Z">
        <w:r w:rsidDel="00000000" w:rsidR="00000000" w:rsidRPr="00000000">
          <w:rPr>
            <w:rFonts w:ascii="Calibri" w:cs="Calibri" w:eastAsia="Calibri" w:hAnsi="Calibri"/>
            <w:rtl w:val="0"/>
          </w:rPr>
          <w:t xml:space="preserve">‘S</w:t>
        </w:r>
      </w:ins>
      <w:del w:author="Unknown" w:id="280" w:date="2018-03-01T11:45:19Z">
        <w:r w:rsidDel="00000000" w:rsidR="00000000" w:rsidRPr="00000000">
          <w:rPr>
            <w:rFonts w:ascii="Calibri" w:cs="Calibri" w:eastAsia="Calibri" w:hAnsi="Calibri"/>
            <w:rtl w:val="0"/>
          </w:rPr>
          <w:delText xml:space="preserve">s</w:delText>
        </w:r>
      </w:del>
      <w:r w:rsidDel="00000000" w:rsidR="00000000" w:rsidRPr="00000000">
        <w:rPr>
          <w:rFonts w:ascii="Calibri" w:cs="Calibri" w:eastAsia="Calibri" w:hAnsi="Calibri"/>
          <w:rtl w:val="0"/>
        </w:rPr>
        <w:t xml:space="preserve">can</w:t>
      </w:r>
      <w:ins w:author="Unknown" w:id="281" w:date="2018-03-01T11:45:25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is a valid HBase command and is used </w:t>
      </w:r>
      <w:ins w:author="Unknown" w:id="282" w:date="2018-03-01T11:45:29Z">
        <w:r w:rsidDel="00000000" w:rsidR="00000000" w:rsidRPr="00000000">
          <w:rPr>
            <w:rFonts w:ascii="Calibri" w:cs="Calibri" w:eastAsia="Calibri" w:hAnsi="Calibri"/>
            <w:rtl w:val="0"/>
          </w:rPr>
          <w:t xml:space="preserve">for</w:t>
        </w:r>
      </w:ins>
      <w:del w:author="Unknown" w:id="282" w:date="2018-03-01T11:45:29Z">
        <w:r w:rsidDel="00000000" w:rsidR="00000000" w:rsidRPr="00000000">
          <w:rPr>
            <w:rFonts w:ascii="Calibri" w:cs="Calibri" w:eastAsia="Calibri" w:hAnsi="Calibri"/>
            <w:rtl w:val="0"/>
          </w:rPr>
          <w:delText xml:space="preserve">to</w:delText>
        </w:r>
      </w:del>
      <w:r w:rsidDel="00000000" w:rsidR="00000000" w:rsidRPr="00000000">
        <w:rPr>
          <w:rFonts w:ascii="Calibri" w:cs="Calibri" w:eastAsia="Calibri" w:hAnsi="Calibri"/>
          <w:rtl w:val="0"/>
        </w:rPr>
        <w:t xml:space="preserve"> display</w:t>
      </w:r>
      <w:ins w:author="Unknown" w:id="283" w:date="2018-03-01T11:45:31Z">
        <w:r w:rsidDel="00000000" w:rsidR="00000000" w:rsidRPr="00000000">
          <w:rPr>
            <w:rFonts w:ascii="Calibri" w:cs="Calibri" w:eastAsia="Calibri" w:hAnsi="Calibri"/>
            <w:rtl w:val="0"/>
          </w:rPr>
          <w:t xml:space="preserve">ing</w:t>
        </w:r>
      </w:ins>
      <w:r w:rsidDel="00000000" w:rsidR="00000000" w:rsidRPr="00000000">
        <w:rPr>
          <w:rFonts w:ascii="Calibri" w:cs="Calibri" w:eastAsia="Calibri" w:hAnsi="Calibri"/>
          <w:rtl w:val="0"/>
        </w:rPr>
        <w:t xml:space="preserve"> all the records present in </w:t>
      </w:r>
      <w:ins w:author="Unknown" w:id="284" w:date="2018-03-01T11:45:36Z">
        <w:r w:rsidDel="00000000" w:rsidR="00000000" w:rsidRPr="00000000">
          <w:rPr>
            <w:rFonts w:ascii="Calibri" w:cs="Calibri" w:eastAsia="Calibri" w:hAnsi="Calibri"/>
            <w:rtl w:val="0"/>
          </w:rPr>
          <w:t xml:space="preserve">an </w:t>
        </w:r>
      </w:ins>
      <w:r w:rsidDel="00000000" w:rsidR="00000000" w:rsidRPr="00000000">
        <w:rPr>
          <w:rFonts w:ascii="Calibri" w:cs="Calibri" w:eastAsia="Calibri" w:hAnsi="Calibri"/>
          <w:rtl w:val="0"/>
        </w:rPr>
        <w:t xml:space="preserve">HBase table.</w:t>
      </w:r>
      <w:r w:rsidDel="00000000" w:rsidR="00000000" w:rsidRPr="00000000">
        <w:rPr>
          <w:rtl w:val="0"/>
        </w:rPr>
      </w:r>
    </w:p>
    <w:p w:rsidR="00000000" w:rsidDel="00000000" w:rsidP="00000000" w:rsidRDefault="00000000" w:rsidRPr="00000000" w14:paraId="0000019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94">
      <w:pPr>
        <w:contextualSpacing w:val="0"/>
        <w:rPr>
          <w:rFonts w:ascii="Calibri" w:cs="Calibri" w:eastAsia="Calibri" w:hAnsi="Calibri"/>
        </w:rPr>
      </w:pPr>
      <w:r w:rsidDel="00000000" w:rsidR="00000000" w:rsidRPr="00000000">
        <w:rPr>
          <w:rFonts w:ascii="Calibri" w:cs="Calibri" w:eastAsia="Calibri" w:hAnsi="Calibri"/>
          <w:rtl w:val="0"/>
        </w:rPr>
        <w:t xml:space="preserve">Q2) Pick the correct command to create </w:t>
      </w:r>
      <w:ins w:author="Unknown" w:id="285" w:date="2018-03-01T11:45:49Z">
        <w:r w:rsidDel="00000000" w:rsidR="00000000" w:rsidRPr="00000000">
          <w:rPr>
            <w:rFonts w:ascii="Calibri" w:cs="Calibri" w:eastAsia="Calibri" w:hAnsi="Calibri"/>
            <w:rtl w:val="0"/>
          </w:rPr>
          <w:t xml:space="preserve">the </w:t>
        </w:r>
      </w:ins>
      <w:r w:rsidDel="00000000" w:rsidR="00000000" w:rsidRPr="00000000">
        <w:rPr>
          <w:rFonts w:ascii="Calibri" w:cs="Calibri" w:eastAsia="Calibri" w:hAnsi="Calibri"/>
          <w:rtl w:val="0"/>
        </w:rPr>
        <w:t xml:space="preserve">table ‘Employee’ </w:t>
      </w:r>
      <w:ins w:author="Unknown" w:id="286" w:date="2018-03-01T11:45:54Z">
        <w:r w:rsidDel="00000000" w:rsidR="00000000" w:rsidRPr="00000000">
          <w:rPr>
            <w:rFonts w:ascii="Calibri" w:cs="Calibri" w:eastAsia="Calibri" w:hAnsi="Calibri"/>
            <w:rtl w:val="0"/>
          </w:rPr>
          <w:t xml:space="preserve">with the</w:t>
        </w:r>
      </w:ins>
      <w:del w:author="Unknown" w:id="286" w:date="2018-03-01T11:45:54Z">
        <w:r w:rsidDel="00000000" w:rsidR="00000000" w:rsidRPr="00000000">
          <w:rPr>
            <w:rFonts w:ascii="Calibri" w:cs="Calibri" w:eastAsia="Calibri" w:hAnsi="Calibri"/>
            <w:rtl w:val="0"/>
          </w:rPr>
          <w:delText xml:space="preserve">having</w:delText>
        </w:r>
      </w:del>
      <w:r w:rsidDel="00000000" w:rsidR="00000000" w:rsidRPr="00000000">
        <w:rPr>
          <w:rFonts w:ascii="Calibri" w:cs="Calibri" w:eastAsia="Calibri" w:hAnsi="Calibri"/>
          <w:rtl w:val="0"/>
        </w:rPr>
        <w:t xml:space="preserve"> </w:t>
      </w:r>
      <w:del w:author="Unknown" w:id="287" w:date="2018-03-01T11:46:01Z">
        <w:r w:rsidDel="00000000" w:rsidR="00000000" w:rsidRPr="00000000">
          <w:rPr>
            <w:rFonts w:ascii="Calibri" w:cs="Calibri" w:eastAsia="Calibri" w:hAnsi="Calibri"/>
            <w:rtl w:val="0"/>
          </w:rPr>
          <w:delText xml:space="preserve">below mentioned </w:delText>
        </w:r>
      </w:del>
      <w:r w:rsidDel="00000000" w:rsidR="00000000" w:rsidRPr="00000000">
        <w:rPr>
          <w:rFonts w:ascii="Calibri" w:cs="Calibri" w:eastAsia="Calibri" w:hAnsi="Calibri"/>
          <w:rtl w:val="0"/>
        </w:rPr>
        <w:t xml:space="preserve">structure</w:t>
      </w:r>
      <w:ins w:author="Unknown" w:id="288" w:date="2018-03-01T11:46:04Z">
        <w:r w:rsidDel="00000000" w:rsidR="00000000" w:rsidRPr="00000000">
          <w:rPr>
            <w:rFonts w:ascii="Calibri" w:cs="Calibri" w:eastAsia="Calibri" w:hAnsi="Calibri"/>
            <w:rtl w:val="0"/>
          </w:rPr>
          <w:t xml:space="preserve"> shown below</w:t>
        </w:r>
      </w:ins>
      <w:r w:rsidDel="00000000" w:rsidR="00000000" w:rsidRPr="00000000">
        <w:rPr>
          <w:rFonts w:ascii="Calibri" w:cs="Calibri" w:eastAsia="Calibri" w:hAnsi="Calibri"/>
          <w:rtl w:val="0"/>
        </w:rPr>
        <w:t xml:space="preserve">:</w:t>
      </w:r>
    </w:p>
    <w:p w:rsidR="00000000" w:rsidDel="00000000" w:rsidP="00000000" w:rsidRDefault="00000000" w:rsidRPr="00000000" w14:paraId="0000019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96">
      <w:pPr>
        <w:contextualSpacing w:val="0"/>
        <w:rPr>
          <w:rFonts w:ascii="Calibri" w:cs="Calibri" w:eastAsia="Calibri" w:hAnsi="Calibri"/>
        </w:rPr>
      </w:pPr>
      <w:r w:rsidDel="00000000" w:rsidR="00000000" w:rsidRPr="00000000">
        <w:rPr>
          <w:rtl w:val="0"/>
        </w:rPr>
      </w:r>
    </w:p>
    <w:tbl>
      <w:tblPr>
        <w:tblStyle w:val="Table6"/>
        <w:tblW w:w="9360.0" w:type="dxa"/>
        <w:jc w:val="left"/>
        <w:tblInd w:w="60.0" w:type="pct"/>
        <w:tblLayout w:type="fixed"/>
        <w:tblLook w:val="0600"/>
      </w:tblPr>
      <w:tblGrid>
        <w:gridCol w:w="1470"/>
        <w:gridCol w:w="1470"/>
        <w:gridCol w:w="2940"/>
        <w:gridCol w:w="900"/>
        <w:gridCol w:w="2295"/>
        <w:gridCol w:w="285"/>
        <w:tblGridChange w:id="0">
          <w:tblGrid>
            <w:gridCol w:w="1470"/>
            <w:gridCol w:w="1470"/>
            <w:gridCol w:w="2940"/>
            <w:gridCol w:w="900"/>
            <w:gridCol w:w="2295"/>
            <w:gridCol w:w="285"/>
          </w:tblGrid>
        </w:tblGridChange>
      </w:tblGrid>
      <w:tr>
        <w:trPr>
          <w:trHeight w:val="300" w:hRule="atLeast"/>
        </w:trPr>
        <w:tc>
          <w:tcPr>
            <w:gridSpan w:val="2"/>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197">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Personal Details</w:t>
            </w:r>
          </w:p>
        </w:tc>
        <w:tc>
          <w:tcPr>
            <w:gridSpan w:val="4"/>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199">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Professional Details</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9D">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Name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9E">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Age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9F">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Company Name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A1">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Designation</w:t>
            </w:r>
          </w:p>
        </w:tc>
      </w:tr>
    </w:tbl>
    <w:p w:rsidR="00000000" w:rsidDel="00000000" w:rsidP="00000000" w:rsidRDefault="00000000" w:rsidRPr="00000000" w14:paraId="000001A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A4">
      <w:pPr>
        <w:numPr>
          <w:ilvl w:val="0"/>
          <w:numId w:val="19"/>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w:t>
      </w:r>
      <w:r w:rsidDel="00000000" w:rsidR="00000000" w:rsidRPr="00000000">
        <w:rPr>
          <w:rFonts w:ascii="Calibri" w:cs="Calibri" w:eastAsia="Calibri" w:hAnsi="Calibri"/>
          <w:rtl w:val="0"/>
        </w:rPr>
        <w:t xml:space="preserve">reate ‘Employee’, ‘Personal Details:Name’, ‘Personal Details:Age’, ‘Professional Details:Company Name’, ‘Professional Details:Designation’</w:t>
      </w:r>
    </w:p>
    <w:p w:rsidR="00000000" w:rsidDel="00000000" w:rsidP="00000000" w:rsidRDefault="00000000" w:rsidRPr="00000000" w14:paraId="000001A5">
      <w:pPr>
        <w:numPr>
          <w:ilvl w:val="0"/>
          <w:numId w:val="19"/>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b w:val="1"/>
          <w:rtl w:val="0"/>
        </w:rPr>
        <w:t xml:space="preserve">reate ‘Employee’, ‘Personal Details’, ‘Professional Details’</w:t>
      </w:r>
    </w:p>
    <w:p w:rsidR="00000000" w:rsidDel="00000000" w:rsidP="00000000" w:rsidRDefault="00000000" w:rsidRPr="00000000" w14:paraId="000001A6">
      <w:pPr>
        <w:numPr>
          <w:ilvl w:val="0"/>
          <w:numId w:val="19"/>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w:t>
      </w:r>
      <w:r w:rsidDel="00000000" w:rsidR="00000000" w:rsidRPr="00000000">
        <w:rPr>
          <w:rFonts w:ascii="Calibri" w:cs="Calibri" w:eastAsia="Calibri" w:hAnsi="Calibri"/>
          <w:rtl w:val="0"/>
        </w:rPr>
        <w:t xml:space="preserve">reate ‘Employee’, ‘RowKey’, ‘Personal Details’, ‘Professional Details’</w:t>
      </w:r>
    </w:p>
    <w:p w:rsidR="00000000" w:rsidDel="00000000" w:rsidP="00000000" w:rsidRDefault="00000000" w:rsidRPr="00000000" w14:paraId="000001A7">
      <w:pPr>
        <w:numPr>
          <w:ilvl w:val="0"/>
          <w:numId w:val="19"/>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None of these</w:t>
      </w:r>
    </w:p>
    <w:p w:rsidR="00000000" w:rsidDel="00000000" w:rsidP="00000000" w:rsidRDefault="00000000" w:rsidRPr="00000000" w14:paraId="000001A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A9">
      <w:pPr>
        <w:numPr>
          <w:ilvl w:val="0"/>
          <w:numId w:val="3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‘a’ is incorrect. While creating a table</w:t>
      </w:r>
      <w:ins w:author="Unknown" w:id="289" w:date="2018-03-01T11:46:21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it is not </w:t>
      </w:r>
      <w:ins w:author="Unknown" w:id="290" w:date="2018-03-01T11:46:28Z">
        <w:r w:rsidDel="00000000" w:rsidR="00000000" w:rsidRPr="00000000">
          <w:rPr>
            <w:rFonts w:ascii="Calibri" w:cs="Calibri" w:eastAsia="Calibri" w:hAnsi="Calibri"/>
            <w:rtl w:val="0"/>
          </w:rPr>
          <w:t xml:space="preserve">mandatory</w:t>
        </w:r>
      </w:ins>
      <w:del w:author="Unknown" w:id="290" w:date="2018-03-01T11:46:28Z">
        <w:r w:rsidDel="00000000" w:rsidR="00000000" w:rsidRPr="00000000">
          <w:rPr>
            <w:rFonts w:ascii="Calibri" w:cs="Calibri" w:eastAsia="Calibri" w:hAnsi="Calibri"/>
            <w:rtl w:val="0"/>
          </w:rPr>
          <w:delText xml:space="preserve">required</w:delText>
        </w:r>
      </w:del>
      <w:r w:rsidDel="00000000" w:rsidR="00000000" w:rsidRPr="00000000">
        <w:rPr>
          <w:rFonts w:ascii="Calibri" w:cs="Calibri" w:eastAsia="Calibri" w:hAnsi="Calibri"/>
          <w:rtl w:val="0"/>
        </w:rPr>
        <w:t xml:space="preserve"> to specify the columns along with their column families</w:t>
      </w:r>
      <w:ins w:author="Unknown" w:id="291" w:date="2018-03-01T11:46:35Z">
        <w:r w:rsidDel="00000000" w:rsidR="00000000" w:rsidRPr="00000000">
          <w:rPr>
            <w:rFonts w:ascii="Calibri" w:cs="Calibri" w:eastAsia="Calibri" w:hAnsi="Calibri"/>
            <w:rtl w:val="0"/>
          </w:rPr>
          <w:t xml:space="preserve">.</w:t>
        </w:r>
      </w:ins>
      <w:r w:rsidDel="00000000" w:rsidR="00000000" w:rsidRPr="00000000">
        <w:rPr>
          <w:rtl w:val="0"/>
        </w:rPr>
      </w:r>
    </w:p>
    <w:p w:rsidR="00000000" w:rsidDel="00000000" w:rsidP="00000000" w:rsidRDefault="00000000" w:rsidRPr="00000000" w14:paraId="000001AA">
      <w:pPr>
        <w:numPr>
          <w:ilvl w:val="0"/>
          <w:numId w:val="32"/>
        </w:numPr>
        <w:ind w:left="720" w:hanging="360"/>
        <w:contextualSpacing w:val="1"/>
        <w:rPr>
          <w:rFonts w:ascii="Calibri" w:cs="Calibri" w:eastAsia="Calibri" w:hAnsi="Calibri"/>
          <w:u w:val="none"/>
        </w:rPr>
      </w:pPr>
      <w:r w:rsidDel="00000000" w:rsidR="00000000" w:rsidRPr="00000000">
        <w:rPr>
          <w:rFonts w:ascii="Calibri" w:cs="Calibri" w:eastAsia="Calibri" w:hAnsi="Calibri"/>
          <w:b w:val="1"/>
          <w:rtl w:val="0"/>
        </w:rPr>
        <w:t xml:space="preserve">Option ‘b’ is correct. </w:t>
      </w:r>
      <w:ins w:author="Unknown" w:id="292" w:date="2018-03-01T11:47:02Z">
        <w:r w:rsidDel="00000000" w:rsidR="00000000" w:rsidRPr="00000000">
          <w:rPr>
            <w:rFonts w:ascii="Calibri" w:cs="Calibri" w:eastAsia="Calibri" w:hAnsi="Calibri"/>
            <w:b w:val="1"/>
            <w:rtl w:val="0"/>
          </w:rPr>
          <w:t xml:space="preserve">While</w:t>
        </w:r>
      </w:ins>
      <w:del w:author="Unknown" w:id="292" w:date="2018-03-01T11:47:02Z">
        <w:r w:rsidDel="00000000" w:rsidR="00000000" w:rsidRPr="00000000">
          <w:rPr>
            <w:rFonts w:ascii="Calibri" w:cs="Calibri" w:eastAsia="Calibri" w:hAnsi="Calibri"/>
            <w:b w:val="1"/>
            <w:rtl w:val="0"/>
          </w:rPr>
          <w:delText xml:space="preserve">For</w:delText>
        </w:r>
      </w:del>
      <w:r w:rsidDel="00000000" w:rsidR="00000000" w:rsidRPr="00000000">
        <w:rPr>
          <w:rFonts w:ascii="Calibri" w:cs="Calibri" w:eastAsia="Calibri" w:hAnsi="Calibri"/>
          <w:b w:val="1"/>
          <w:rtl w:val="0"/>
        </w:rPr>
        <w:t xml:space="preserve"> creating a table</w:t>
      </w:r>
      <w:ins w:author="Unknown" w:id="293" w:date="2018-03-01T11:47:04Z">
        <w:r w:rsidDel="00000000" w:rsidR="00000000" w:rsidRPr="00000000">
          <w:rPr>
            <w:rFonts w:ascii="Calibri" w:cs="Calibri" w:eastAsia="Calibri" w:hAnsi="Calibri"/>
            <w:b w:val="1"/>
            <w:rtl w:val="0"/>
          </w:rPr>
          <w:t xml:space="preserve">,</w:t>
        </w:r>
      </w:ins>
      <w:r w:rsidDel="00000000" w:rsidR="00000000" w:rsidRPr="00000000">
        <w:rPr>
          <w:rFonts w:ascii="Calibri" w:cs="Calibri" w:eastAsia="Calibri" w:hAnsi="Calibri"/>
          <w:b w:val="1"/>
          <w:rtl w:val="0"/>
        </w:rPr>
        <w:t xml:space="preserve"> only the column families are specified in the create command.</w:t>
      </w:r>
    </w:p>
    <w:p w:rsidR="00000000" w:rsidDel="00000000" w:rsidP="00000000" w:rsidRDefault="00000000" w:rsidRPr="00000000" w14:paraId="000001AB">
      <w:pPr>
        <w:numPr>
          <w:ilvl w:val="0"/>
          <w:numId w:val="3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‘c’ is incorrect. This command will run without giving any error</w:t>
      </w:r>
      <w:del w:author="Unknown" w:id="294" w:date="2018-03-01T11:47:25Z">
        <w:r w:rsidDel="00000000" w:rsidR="00000000" w:rsidRPr="00000000">
          <w:rPr>
            <w:rFonts w:ascii="Calibri" w:cs="Calibri" w:eastAsia="Calibri" w:hAnsi="Calibri"/>
            <w:rtl w:val="0"/>
          </w:rPr>
          <w:delText xml:space="preserve">s</w:delText>
        </w:r>
      </w:del>
      <w:ins w:author="Unknown" w:id="294" w:date="2018-03-01T11:47:25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but an extra column family will be created with the name </w:t>
      </w:r>
      <w:del w:author="Unknown" w:id="295" w:date="2018-03-01T11:47:34Z">
        <w:r w:rsidDel="00000000" w:rsidR="00000000" w:rsidRPr="00000000">
          <w:rPr>
            <w:rFonts w:ascii="Calibri" w:cs="Calibri" w:eastAsia="Calibri" w:hAnsi="Calibri"/>
            <w:rtl w:val="0"/>
          </w:rPr>
          <w:delText xml:space="preserve">as </w:delText>
        </w:r>
      </w:del>
      <w:r w:rsidDel="00000000" w:rsidR="00000000" w:rsidRPr="00000000">
        <w:rPr>
          <w:rFonts w:ascii="Calibri" w:cs="Calibri" w:eastAsia="Calibri" w:hAnsi="Calibri"/>
          <w:rtl w:val="0"/>
        </w:rPr>
        <w:t xml:space="preserve">‘RowKey’. As per the table structure provided</w:t>
      </w:r>
      <w:ins w:author="Unknown" w:id="296" w:date="2018-03-01T11:47:41Z">
        <w:r w:rsidDel="00000000" w:rsidR="00000000" w:rsidRPr="00000000">
          <w:rPr>
            <w:rFonts w:ascii="Calibri" w:cs="Calibri" w:eastAsia="Calibri" w:hAnsi="Calibri"/>
            <w:rtl w:val="0"/>
          </w:rPr>
          <w:t xml:space="preserve"> above</w:t>
        </w:r>
      </w:ins>
      <w:r w:rsidDel="00000000" w:rsidR="00000000" w:rsidRPr="00000000">
        <w:rPr>
          <w:rFonts w:ascii="Calibri" w:cs="Calibri" w:eastAsia="Calibri" w:hAnsi="Calibri"/>
          <w:rtl w:val="0"/>
        </w:rPr>
        <w:t xml:space="preserve">, </w:t>
      </w:r>
      <w:ins w:author="Unknown" w:id="297" w:date="2018-03-01T11:47:54Z">
        <w:r w:rsidDel="00000000" w:rsidR="00000000" w:rsidRPr="00000000">
          <w:rPr>
            <w:rFonts w:ascii="Calibri" w:cs="Calibri" w:eastAsia="Calibri" w:hAnsi="Calibri"/>
            <w:rtl w:val="0"/>
          </w:rPr>
          <w:t xml:space="preserve">the</w:t>
        </w:r>
      </w:ins>
      <w:del w:author="Unknown" w:id="297" w:date="2018-03-01T11:47:54Z">
        <w:r w:rsidDel="00000000" w:rsidR="00000000" w:rsidRPr="00000000">
          <w:rPr>
            <w:rFonts w:ascii="Calibri" w:cs="Calibri" w:eastAsia="Calibri" w:hAnsi="Calibri"/>
            <w:rtl w:val="0"/>
          </w:rPr>
          <w:delText xml:space="preserve">a</w:delText>
        </w:r>
      </w:del>
      <w:r w:rsidDel="00000000" w:rsidR="00000000" w:rsidRPr="00000000">
        <w:rPr>
          <w:rFonts w:ascii="Calibri" w:cs="Calibri" w:eastAsia="Calibri" w:hAnsi="Calibri"/>
          <w:rtl w:val="0"/>
        </w:rPr>
        <w:t xml:space="preserve"> column family named ‘RowKey’ is not required</w:t>
      </w:r>
      <w:ins w:author="Unknown" w:id="298" w:date="2018-03-01T11:47:47Z">
        <w:r w:rsidDel="00000000" w:rsidR="00000000" w:rsidRPr="00000000">
          <w:rPr>
            <w:rFonts w:ascii="Calibri" w:cs="Calibri" w:eastAsia="Calibri" w:hAnsi="Calibri"/>
            <w:rtl w:val="0"/>
          </w:rPr>
          <w:t xml:space="preserve">.</w:t>
        </w:r>
      </w:ins>
      <w:r w:rsidDel="00000000" w:rsidR="00000000" w:rsidRPr="00000000">
        <w:rPr>
          <w:rtl w:val="0"/>
        </w:rPr>
      </w:r>
    </w:p>
    <w:p w:rsidR="00000000" w:rsidDel="00000000" w:rsidP="00000000" w:rsidRDefault="00000000" w:rsidRPr="00000000" w14:paraId="000001AC">
      <w:pPr>
        <w:widowControl w:val="0"/>
        <w:numPr>
          <w:ilvl w:val="0"/>
          <w:numId w:val="32"/>
        </w:numP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Option ‘d’ is incorrect. </w:t>
      </w:r>
      <w:ins w:author="Unknown" w:id="299" w:date="2018-03-01T11:48:03Z">
        <w:r w:rsidDel="00000000" w:rsidR="00000000" w:rsidRPr="00000000">
          <w:rPr>
            <w:rFonts w:ascii="Calibri" w:cs="Calibri" w:eastAsia="Calibri" w:hAnsi="Calibri"/>
            <w:sz w:val="24"/>
            <w:szCs w:val="24"/>
            <w:rtl w:val="0"/>
          </w:rPr>
          <w:t xml:space="preserve">C</w:t>
        </w:r>
      </w:ins>
      <w:del w:author="Unknown" w:id="299" w:date="2018-03-01T11:48:03Z">
        <w:r w:rsidDel="00000000" w:rsidR="00000000" w:rsidRPr="00000000">
          <w:rPr>
            <w:rFonts w:ascii="Calibri" w:cs="Calibri" w:eastAsia="Calibri" w:hAnsi="Calibri"/>
            <w:sz w:val="24"/>
            <w:szCs w:val="24"/>
            <w:rtl w:val="0"/>
          </w:rPr>
          <w:delText xml:space="preserve">Please c</w:delText>
        </w:r>
      </w:del>
      <w:r w:rsidDel="00000000" w:rsidR="00000000" w:rsidRPr="00000000">
        <w:rPr>
          <w:rFonts w:ascii="Calibri" w:cs="Calibri" w:eastAsia="Calibri" w:hAnsi="Calibri"/>
          <w:sz w:val="24"/>
          <w:szCs w:val="24"/>
          <w:rtl w:val="0"/>
        </w:rPr>
        <w:t xml:space="preserve">heck the options again. One of the options is correct.</w:t>
      </w:r>
    </w:p>
    <w:p w:rsidR="00000000" w:rsidDel="00000000" w:rsidP="00000000" w:rsidRDefault="00000000" w:rsidRPr="00000000" w14:paraId="000001A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AE">
      <w:pPr>
        <w:contextualSpacing w:val="0"/>
        <w:rPr>
          <w:rFonts w:ascii="Calibri" w:cs="Calibri" w:eastAsia="Calibri" w:hAnsi="Calibri"/>
        </w:rPr>
      </w:pPr>
      <w:r w:rsidDel="00000000" w:rsidR="00000000" w:rsidRPr="00000000">
        <w:rPr>
          <w:rFonts w:ascii="Calibri" w:cs="Calibri" w:eastAsia="Calibri" w:hAnsi="Calibri"/>
          <w:rtl w:val="0"/>
        </w:rPr>
        <w:t xml:space="preserve">Q3) What will be the ou</w:t>
      </w:r>
      <w:ins w:author="Unknown" w:id="300" w:date="2018-03-01T11:48:14Z">
        <w:r w:rsidDel="00000000" w:rsidR="00000000" w:rsidRPr="00000000">
          <w:rPr>
            <w:rFonts w:ascii="Calibri" w:cs="Calibri" w:eastAsia="Calibri" w:hAnsi="Calibri"/>
            <w:rtl w:val="0"/>
          </w:rPr>
          <w:t xml:space="preserve">t</w:t>
        </w:r>
      </w:ins>
      <w:r w:rsidDel="00000000" w:rsidR="00000000" w:rsidRPr="00000000">
        <w:rPr>
          <w:rFonts w:ascii="Calibri" w:cs="Calibri" w:eastAsia="Calibri" w:hAnsi="Calibri"/>
          <w:rtl w:val="0"/>
        </w:rPr>
        <w:t xml:space="preserve">put if the following command is executed after creating</w:t>
      </w:r>
      <w:ins w:author="Unknown" w:id="301" w:date="2018-03-01T11:48:19Z">
        <w:r w:rsidDel="00000000" w:rsidR="00000000" w:rsidRPr="00000000">
          <w:rPr>
            <w:rFonts w:ascii="Calibri" w:cs="Calibri" w:eastAsia="Calibri" w:hAnsi="Calibri"/>
            <w:rtl w:val="0"/>
          </w:rPr>
          <w:t xml:space="preserve"> the</w:t>
        </w:r>
      </w:ins>
      <w:r w:rsidDel="00000000" w:rsidR="00000000" w:rsidRPr="00000000">
        <w:rPr>
          <w:rFonts w:ascii="Calibri" w:cs="Calibri" w:eastAsia="Calibri" w:hAnsi="Calibri"/>
          <w:rtl w:val="0"/>
        </w:rPr>
        <w:t xml:space="preserve"> </w:t>
      </w:r>
      <w:ins w:author="Unknown" w:id="302" w:date="2018-03-01T11:48:21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Employee</w:t>
      </w:r>
      <w:ins w:author="Unknown" w:id="303" w:date="2018-03-01T11:48:22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table </w:t>
      </w:r>
      <w:del w:author="Unknown" w:id="304" w:date="2018-03-01T11:48:32Z">
        <w:r w:rsidDel="00000000" w:rsidR="00000000" w:rsidRPr="00000000">
          <w:rPr>
            <w:rFonts w:ascii="Calibri" w:cs="Calibri" w:eastAsia="Calibri" w:hAnsi="Calibri"/>
            <w:rtl w:val="0"/>
          </w:rPr>
          <w:delText xml:space="preserve">and </w:delText>
        </w:r>
      </w:del>
      <w:r w:rsidDel="00000000" w:rsidR="00000000" w:rsidRPr="00000000">
        <w:rPr>
          <w:rFonts w:ascii="Calibri" w:cs="Calibri" w:eastAsia="Calibri" w:hAnsi="Calibri"/>
          <w:rtl w:val="0"/>
        </w:rPr>
        <w:t xml:space="preserve">before inserting any data</w:t>
      </w:r>
      <w:ins w:author="Unknown" w:id="305" w:date="2018-03-01T11:48:38Z">
        <w:r w:rsidDel="00000000" w:rsidR="00000000" w:rsidRPr="00000000">
          <w:rPr>
            <w:rFonts w:ascii="Calibri" w:cs="Calibri" w:eastAsia="Calibri" w:hAnsi="Calibri"/>
            <w:rtl w:val="0"/>
          </w:rPr>
          <w:t xml:space="preserve">?</w:t>
        </w:r>
      </w:ins>
      <w:del w:author="Unknown" w:id="305" w:date="2018-03-01T11:48:38Z">
        <w:r w:rsidDel="00000000" w:rsidR="00000000" w:rsidRPr="00000000">
          <w:rPr>
            <w:rFonts w:ascii="Calibri" w:cs="Calibri" w:eastAsia="Calibri" w:hAnsi="Calibri"/>
            <w:rtl w:val="0"/>
          </w:rPr>
          <w:delText xml:space="preserve">:</w:delText>
        </w:r>
      </w:del>
      <w:r w:rsidDel="00000000" w:rsidR="00000000" w:rsidRPr="00000000">
        <w:rPr>
          <w:rtl w:val="0"/>
        </w:rPr>
      </w:r>
    </w:p>
    <w:p w:rsidR="00000000" w:rsidDel="00000000" w:rsidP="00000000" w:rsidRDefault="00000000" w:rsidRPr="00000000" w14:paraId="000001A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B0">
      <w:pPr>
        <w:contextualSpacing w:val="0"/>
        <w:rPr>
          <w:rFonts w:ascii="Calibri" w:cs="Calibri" w:eastAsia="Calibri" w:hAnsi="Calibri"/>
          <w:b w:val="1"/>
        </w:rPr>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b w:val="1"/>
          <w:rtl w:val="0"/>
        </w:rPr>
        <w:t xml:space="preserve">s</w:t>
      </w:r>
      <w:r w:rsidDel="00000000" w:rsidR="00000000" w:rsidRPr="00000000">
        <w:rPr>
          <w:rFonts w:ascii="Calibri" w:cs="Calibri" w:eastAsia="Calibri" w:hAnsi="Calibri"/>
          <w:b w:val="1"/>
          <w:rtl w:val="0"/>
        </w:rPr>
        <w:t xml:space="preserve">can ‘Employee’</w:t>
      </w:r>
    </w:p>
    <w:p w:rsidR="00000000" w:rsidDel="00000000" w:rsidP="00000000" w:rsidRDefault="00000000" w:rsidRPr="00000000" w14:paraId="000001B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B2">
      <w:pPr>
        <w:numPr>
          <w:ilvl w:val="0"/>
          <w:numId w:val="27"/>
        </w:numPr>
        <w:ind w:left="720" w:hanging="360"/>
        <w:contextualSpacing w:val="1"/>
        <w:rPr>
          <w:rFonts w:ascii="Calibri" w:cs="Calibri" w:eastAsia="Calibri" w:hAnsi="Calibri"/>
          <w:u w:val="none"/>
        </w:rPr>
      </w:pPr>
      <w:ins w:author="Unknown" w:id="306" w:date="2018-03-01T11:48:54Z">
        <w:r w:rsidDel="00000000" w:rsidR="00000000" w:rsidRPr="00000000">
          <w:rPr>
            <w:rFonts w:ascii="Calibri" w:cs="Calibri" w:eastAsia="Calibri" w:hAnsi="Calibri"/>
            <w:rtl w:val="0"/>
          </w:rPr>
          <w:t xml:space="preserve">The c</w:t>
        </w:r>
      </w:ins>
      <w:del w:author="Unknown" w:id="306" w:date="2018-03-01T11:48:54Z">
        <w:r w:rsidDel="00000000" w:rsidR="00000000" w:rsidRPr="00000000">
          <w:rPr>
            <w:rFonts w:ascii="Calibri" w:cs="Calibri" w:eastAsia="Calibri" w:hAnsi="Calibri"/>
            <w:rtl w:val="0"/>
          </w:rPr>
          <w:delText xml:space="preserve">C</w:delText>
        </w:r>
      </w:del>
      <w:r w:rsidDel="00000000" w:rsidR="00000000" w:rsidRPr="00000000">
        <w:rPr>
          <w:rFonts w:ascii="Calibri" w:cs="Calibri" w:eastAsia="Calibri" w:hAnsi="Calibri"/>
          <w:rtl w:val="0"/>
        </w:rPr>
        <w:t xml:space="preserve">ommand </w:t>
      </w:r>
      <w:ins w:author="Unknown" w:id="307" w:date="2018-03-01T11:49:00Z">
        <w:r w:rsidDel="00000000" w:rsidR="00000000" w:rsidRPr="00000000">
          <w:rPr>
            <w:rFonts w:ascii="Calibri" w:cs="Calibri" w:eastAsia="Calibri" w:hAnsi="Calibri"/>
            <w:rtl w:val="0"/>
          </w:rPr>
          <w:t xml:space="preserve">won’t</w:t>
        </w:r>
      </w:ins>
      <w:del w:author="Unknown" w:id="307" w:date="2018-03-01T11:49:00Z">
        <w:r w:rsidDel="00000000" w:rsidR="00000000" w:rsidRPr="00000000">
          <w:rPr>
            <w:rFonts w:ascii="Calibri" w:cs="Calibri" w:eastAsia="Calibri" w:hAnsi="Calibri"/>
            <w:rtl w:val="0"/>
          </w:rPr>
          <w:delText xml:space="preserve">does not</w:delText>
        </w:r>
      </w:del>
      <w:r w:rsidDel="00000000" w:rsidR="00000000" w:rsidRPr="00000000">
        <w:rPr>
          <w:rFonts w:ascii="Calibri" w:cs="Calibri" w:eastAsia="Calibri" w:hAnsi="Calibri"/>
          <w:rtl w:val="0"/>
        </w:rPr>
        <w:t xml:space="preserve"> run and </w:t>
      </w:r>
      <w:ins w:author="Unknown" w:id="308" w:date="2018-03-01T11:49:08Z">
        <w:r w:rsidDel="00000000" w:rsidR="00000000" w:rsidRPr="00000000">
          <w:rPr>
            <w:rFonts w:ascii="Calibri" w:cs="Calibri" w:eastAsia="Calibri" w:hAnsi="Calibri"/>
            <w:rtl w:val="0"/>
          </w:rPr>
          <w:t xml:space="preserve">will </w:t>
        </w:r>
      </w:ins>
      <w:r w:rsidDel="00000000" w:rsidR="00000000" w:rsidRPr="00000000">
        <w:rPr>
          <w:rFonts w:ascii="Calibri" w:cs="Calibri" w:eastAsia="Calibri" w:hAnsi="Calibri"/>
          <w:rtl w:val="0"/>
        </w:rPr>
        <w:t xml:space="preserve">flag</w:t>
      </w:r>
      <w:del w:author="Unknown" w:id="309" w:date="2018-03-01T11:49:13Z">
        <w:r w:rsidDel="00000000" w:rsidR="00000000" w:rsidRPr="00000000">
          <w:rPr>
            <w:rFonts w:ascii="Calibri" w:cs="Calibri" w:eastAsia="Calibri" w:hAnsi="Calibri"/>
            <w:rtl w:val="0"/>
          </w:rPr>
          <w:delText xml:space="preserve">s</w:delText>
        </w:r>
      </w:del>
      <w:r w:rsidDel="00000000" w:rsidR="00000000" w:rsidRPr="00000000">
        <w:rPr>
          <w:rFonts w:ascii="Calibri" w:cs="Calibri" w:eastAsia="Calibri" w:hAnsi="Calibri"/>
          <w:rtl w:val="0"/>
        </w:rPr>
        <w:t xml:space="preserve"> an error</w:t>
      </w:r>
    </w:p>
    <w:p w:rsidR="00000000" w:rsidDel="00000000" w:rsidP="00000000" w:rsidRDefault="00000000" w:rsidRPr="00000000" w14:paraId="000001B3">
      <w:pPr>
        <w:numPr>
          <w:ilvl w:val="0"/>
          <w:numId w:val="27"/>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Default values </w:t>
      </w:r>
      <w:ins w:author="Unknown" w:id="310" w:date="2018-03-01T11:49:23Z">
        <w:r w:rsidDel="00000000" w:rsidR="00000000" w:rsidRPr="00000000">
          <w:rPr>
            <w:rFonts w:ascii="Calibri" w:cs="Calibri" w:eastAsia="Calibri" w:hAnsi="Calibri"/>
            <w:rtl w:val="0"/>
          </w:rPr>
          <w:t xml:space="preserve">will be</w:t>
        </w:r>
      </w:ins>
      <w:del w:author="Unknown" w:id="310" w:date="2018-03-01T11:49:23Z">
        <w:r w:rsidDel="00000000" w:rsidR="00000000" w:rsidRPr="00000000">
          <w:rPr>
            <w:rFonts w:ascii="Calibri" w:cs="Calibri" w:eastAsia="Calibri" w:hAnsi="Calibri"/>
            <w:rtl w:val="0"/>
          </w:rPr>
          <w:delText xml:space="preserve">are</w:delText>
        </w:r>
      </w:del>
      <w:r w:rsidDel="00000000" w:rsidR="00000000" w:rsidRPr="00000000">
        <w:rPr>
          <w:rFonts w:ascii="Calibri" w:cs="Calibri" w:eastAsia="Calibri" w:hAnsi="Calibri"/>
          <w:rtl w:val="0"/>
        </w:rPr>
        <w:t xml:space="preserve"> returned</w:t>
      </w:r>
    </w:p>
    <w:p w:rsidR="00000000" w:rsidDel="00000000" w:rsidP="00000000" w:rsidRDefault="00000000" w:rsidRPr="00000000" w14:paraId="000001B4">
      <w:pPr>
        <w:numPr>
          <w:ilvl w:val="0"/>
          <w:numId w:val="27"/>
        </w:numPr>
        <w:ind w:left="720" w:hanging="360"/>
        <w:contextualSpacing w:val="1"/>
        <w:rPr>
          <w:rFonts w:ascii="Calibri" w:cs="Calibri" w:eastAsia="Calibri" w:hAnsi="Calibri"/>
          <w:b w:val="1"/>
        </w:rPr>
      </w:pPr>
      <w:ins w:author="Unknown" w:id="311" w:date="2018-03-01T11:49:27Z">
        <w:r w:rsidDel="00000000" w:rsidR="00000000" w:rsidRPr="00000000">
          <w:rPr>
            <w:rFonts w:ascii="Calibri" w:cs="Calibri" w:eastAsia="Calibri" w:hAnsi="Calibri"/>
            <w:b w:val="1"/>
            <w:rtl w:val="0"/>
            <w:rPrChange w:author="Unknown" w:id="312" w:date="2018-03-01T11:49:27Z">
              <w:rPr>
                <w:rFonts w:ascii="Calibri" w:cs="Calibri" w:eastAsia="Calibri" w:hAnsi="Calibri"/>
              </w:rPr>
            </w:rPrChange>
          </w:rPr>
          <w:t xml:space="preserve">The c</w:t>
        </w:r>
      </w:ins>
      <w:del w:author="Unknown" w:id="311" w:date="2018-03-01T11:49:27Z">
        <w:r w:rsidDel="00000000" w:rsidR="00000000" w:rsidRPr="00000000">
          <w:rPr>
            <w:rFonts w:ascii="Calibri" w:cs="Calibri" w:eastAsia="Calibri" w:hAnsi="Calibri"/>
            <w:b w:val="1"/>
            <w:rtl w:val="0"/>
          </w:rPr>
          <w:delText xml:space="preserve">C</w:delText>
        </w:r>
      </w:del>
      <w:r w:rsidDel="00000000" w:rsidR="00000000" w:rsidRPr="00000000">
        <w:rPr>
          <w:rFonts w:ascii="Calibri" w:cs="Calibri" w:eastAsia="Calibri" w:hAnsi="Calibri"/>
          <w:b w:val="1"/>
          <w:rtl w:val="0"/>
        </w:rPr>
        <w:t xml:space="preserve">ommand runs without </w:t>
      </w:r>
      <w:ins w:author="Unknown" w:id="313" w:date="2018-03-01T11:49:34Z">
        <w:r w:rsidDel="00000000" w:rsidR="00000000" w:rsidRPr="00000000">
          <w:rPr>
            <w:rFonts w:ascii="Calibri" w:cs="Calibri" w:eastAsia="Calibri" w:hAnsi="Calibri"/>
            <w:b w:val="1"/>
            <w:rtl w:val="0"/>
          </w:rPr>
          <w:t xml:space="preserve">flagging</w:t>
        </w:r>
      </w:ins>
      <w:del w:author="Unknown" w:id="313" w:date="2018-03-01T11:49:34Z">
        <w:r w:rsidDel="00000000" w:rsidR="00000000" w:rsidRPr="00000000">
          <w:rPr>
            <w:rFonts w:ascii="Calibri" w:cs="Calibri" w:eastAsia="Calibri" w:hAnsi="Calibri"/>
            <w:b w:val="1"/>
            <w:rtl w:val="0"/>
          </w:rPr>
          <w:delText xml:space="preserve">giving</w:delText>
        </w:r>
      </w:del>
      <w:r w:rsidDel="00000000" w:rsidR="00000000" w:rsidRPr="00000000">
        <w:rPr>
          <w:rFonts w:ascii="Calibri" w:cs="Calibri" w:eastAsia="Calibri" w:hAnsi="Calibri"/>
          <w:b w:val="1"/>
          <w:rtl w:val="0"/>
        </w:rPr>
        <w:t xml:space="preserve"> any error</w:t>
      </w:r>
      <w:del w:author="Unknown" w:id="314" w:date="2018-03-01T11:49:39Z">
        <w:r w:rsidDel="00000000" w:rsidR="00000000" w:rsidRPr="00000000">
          <w:rPr>
            <w:rFonts w:ascii="Calibri" w:cs="Calibri" w:eastAsia="Calibri" w:hAnsi="Calibri"/>
            <w:b w:val="1"/>
            <w:rtl w:val="0"/>
          </w:rPr>
          <w:delText xml:space="preserve">s</w:delText>
        </w:r>
      </w:del>
      <w:r w:rsidDel="00000000" w:rsidR="00000000" w:rsidRPr="00000000">
        <w:rPr>
          <w:rtl w:val="0"/>
        </w:rPr>
      </w:r>
    </w:p>
    <w:p w:rsidR="00000000" w:rsidDel="00000000" w:rsidP="00000000" w:rsidRDefault="00000000" w:rsidRPr="00000000" w14:paraId="000001B5">
      <w:pPr>
        <w:numPr>
          <w:ilvl w:val="0"/>
          <w:numId w:val="27"/>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None of the</w:t>
      </w:r>
      <w:ins w:author="Unknown" w:id="315" w:date="2018-03-01T11:49:42Z">
        <w:r w:rsidDel="00000000" w:rsidR="00000000" w:rsidRPr="00000000">
          <w:rPr>
            <w:rFonts w:ascii="Calibri" w:cs="Calibri" w:eastAsia="Calibri" w:hAnsi="Calibri"/>
            <w:rtl w:val="0"/>
          </w:rPr>
          <w:t xml:space="preserve"> above</w:t>
        </w:r>
      </w:ins>
      <w:del w:author="Unknown" w:id="315" w:date="2018-03-01T11:49:42Z">
        <w:r w:rsidDel="00000000" w:rsidR="00000000" w:rsidRPr="00000000">
          <w:rPr>
            <w:rFonts w:ascii="Calibri" w:cs="Calibri" w:eastAsia="Calibri" w:hAnsi="Calibri"/>
            <w:rtl w:val="0"/>
          </w:rPr>
          <w:delText xml:space="preserve">se</w:delText>
        </w:r>
      </w:del>
      <w:r w:rsidDel="00000000" w:rsidR="00000000" w:rsidRPr="00000000">
        <w:rPr>
          <w:rtl w:val="0"/>
        </w:rPr>
      </w:r>
    </w:p>
    <w:p w:rsidR="00000000" w:rsidDel="00000000" w:rsidP="00000000" w:rsidRDefault="00000000" w:rsidRPr="00000000" w14:paraId="000001B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B7">
      <w:pPr>
        <w:numPr>
          <w:ilvl w:val="0"/>
          <w:numId w:val="1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‘a’ is incorrect. The command </w:t>
      </w:r>
      <w:ins w:author="Unknown" w:id="316" w:date="2018-03-01T11:49:49Z">
        <w:r w:rsidDel="00000000" w:rsidR="00000000" w:rsidRPr="00000000">
          <w:rPr>
            <w:rFonts w:ascii="Calibri" w:cs="Calibri" w:eastAsia="Calibri" w:hAnsi="Calibri"/>
            <w:rtl w:val="0"/>
          </w:rPr>
          <w:t xml:space="preserve">will </w:t>
        </w:r>
      </w:ins>
      <w:r w:rsidDel="00000000" w:rsidR="00000000" w:rsidRPr="00000000">
        <w:rPr>
          <w:rFonts w:ascii="Calibri" w:cs="Calibri" w:eastAsia="Calibri" w:hAnsi="Calibri"/>
          <w:rtl w:val="0"/>
        </w:rPr>
        <w:t xml:space="preserve">run</w:t>
      </w:r>
      <w:del w:author="Unknown" w:id="317" w:date="2018-03-01T11:49:54Z">
        <w:r w:rsidDel="00000000" w:rsidR="00000000" w:rsidRPr="00000000">
          <w:rPr>
            <w:rFonts w:ascii="Calibri" w:cs="Calibri" w:eastAsia="Calibri" w:hAnsi="Calibri"/>
            <w:rtl w:val="0"/>
          </w:rPr>
          <w:delText xml:space="preserve">s</w:delText>
        </w:r>
      </w:del>
      <w:r w:rsidDel="00000000" w:rsidR="00000000" w:rsidRPr="00000000">
        <w:rPr>
          <w:rFonts w:ascii="Calibri" w:cs="Calibri" w:eastAsia="Calibri" w:hAnsi="Calibri"/>
          <w:rtl w:val="0"/>
        </w:rPr>
        <w:t xml:space="preserve"> without </w:t>
      </w:r>
      <w:ins w:author="Unknown" w:id="318" w:date="2018-03-01T11:50:14Z">
        <w:r w:rsidDel="00000000" w:rsidR="00000000" w:rsidRPr="00000000">
          <w:rPr>
            <w:rFonts w:ascii="Calibri" w:cs="Calibri" w:eastAsia="Calibri" w:hAnsi="Calibri"/>
            <w:rtl w:val="0"/>
          </w:rPr>
          <w:t xml:space="preserve">flagging</w:t>
        </w:r>
      </w:ins>
      <w:del w:author="Unknown" w:id="318" w:date="2018-03-01T11:50:14Z">
        <w:r w:rsidDel="00000000" w:rsidR="00000000" w:rsidRPr="00000000">
          <w:rPr>
            <w:rFonts w:ascii="Calibri" w:cs="Calibri" w:eastAsia="Calibri" w:hAnsi="Calibri"/>
            <w:rtl w:val="0"/>
          </w:rPr>
          <w:delText xml:space="preserve">giving</w:delText>
        </w:r>
      </w:del>
      <w:r w:rsidDel="00000000" w:rsidR="00000000" w:rsidRPr="00000000">
        <w:rPr>
          <w:rFonts w:ascii="Calibri" w:cs="Calibri" w:eastAsia="Calibri" w:hAnsi="Calibri"/>
          <w:rtl w:val="0"/>
        </w:rPr>
        <w:t xml:space="preserve"> any error</w:t>
      </w:r>
      <w:del w:author="Unknown" w:id="319" w:date="2018-03-01T11:50:17Z">
        <w:r w:rsidDel="00000000" w:rsidR="00000000" w:rsidRPr="00000000">
          <w:rPr>
            <w:rFonts w:ascii="Calibri" w:cs="Calibri" w:eastAsia="Calibri" w:hAnsi="Calibri"/>
            <w:rtl w:val="0"/>
          </w:rPr>
          <w:delText xml:space="preserve">s</w:delText>
        </w:r>
      </w:del>
      <w:r w:rsidDel="00000000" w:rsidR="00000000" w:rsidRPr="00000000">
        <w:rPr>
          <w:rFonts w:ascii="Calibri" w:cs="Calibri" w:eastAsia="Calibri" w:hAnsi="Calibri"/>
          <w:rtl w:val="0"/>
        </w:rPr>
        <w:t xml:space="preserve">.</w:t>
      </w:r>
    </w:p>
    <w:p w:rsidR="00000000" w:rsidDel="00000000" w:rsidP="00000000" w:rsidRDefault="00000000" w:rsidRPr="00000000" w14:paraId="000001B8">
      <w:pPr>
        <w:numPr>
          <w:ilvl w:val="0"/>
          <w:numId w:val="1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‘b’ is incorrect. HBase does not store default values in empty tables</w:t>
      </w:r>
      <w:ins w:author="Unknown" w:id="320" w:date="2018-03-01T11:50:23Z">
        <w:r w:rsidDel="00000000" w:rsidR="00000000" w:rsidRPr="00000000">
          <w:rPr>
            <w:rFonts w:ascii="Calibri" w:cs="Calibri" w:eastAsia="Calibri" w:hAnsi="Calibri"/>
            <w:rtl w:val="0"/>
          </w:rPr>
          <w:t xml:space="preserve">.</w:t>
        </w:r>
      </w:ins>
      <w:r w:rsidDel="00000000" w:rsidR="00000000" w:rsidRPr="00000000">
        <w:rPr>
          <w:rtl w:val="0"/>
        </w:rPr>
      </w:r>
    </w:p>
    <w:p w:rsidR="00000000" w:rsidDel="00000000" w:rsidP="00000000" w:rsidRDefault="00000000" w:rsidRPr="00000000" w14:paraId="000001B9">
      <w:pPr>
        <w:numPr>
          <w:ilvl w:val="0"/>
          <w:numId w:val="13"/>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 ‘c’ is correct. </w:t>
      </w:r>
      <w:ins w:author="Unknown" w:id="321" w:date="2018-03-01T11:50:31Z">
        <w:r w:rsidDel="00000000" w:rsidR="00000000" w:rsidRPr="00000000">
          <w:rPr>
            <w:rFonts w:ascii="Calibri" w:cs="Calibri" w:eastAsia="Calibri" w:hAnsi="Calibri"/>
            <w:b w:val="1"/>
            <w:rtl w:val="0"/>
          </w:rPr>
          <w:t xml:space="preserve">The c</w:t>
        </w:r>
      </w:ins>
      <w:del w:author="Unknown" w:id="321" w:date="2018-03-01T11:50:31Z">
        <w:r w:rsidDel="00000000" w:rsidR="00000000" w:rsidRPr="00000000">
          <w:rPr>
            <w:rFonts w:ascii="Calibri" w:cs="Calibri" w:eastAsia="Calibri" w:hAnsi="Calibri"/>
            <w:b w:val="1"/>
            <w:rtl w:val="0"/>
          </w:rPr>
          <w:delText xml:space="preserve">C</w:delText>
        </w:r>
      </w:del>
      <w:r w:rsidDel="00000000" w:rsidR="00000000" w:rsidRPr="00000000">
        <w:rPr>
          <w:rFonts w:ascii="Calibri" w:cs="Calibri" w:eastAsia="Calibri" w:hAnsi="Calibri"/>
          <w:b w:val="1"/>
          <w:rtl w:val="0"/>
        </w:rPr>
        <w:t xml:space="preserve">ommand </w:t>
      </w:r>
      <w:ins w:author="Unknown" w:id="322" w:date="2018-03-01T11:50:35Z">
        <w:r w:rsidDel="00000000" w:rsidR="00000000" w:rsidRPr="00000000">
          <w:rPr>
            <w:rFonts w:ascii="Calibri" w:cs="Calibri" w:eastAsia="Calibri" w:hAnsi="Calibri"/>
            <w:b w:val="1"/>
            <w:rtl w:val="0"/>
          </w:rPr>
          <w:t xml:space="preserve">will </w:t>
        </w:r>
      </w:ins>
      <w:r w:rsidDel="00000000" w:rsidR="00000000" w:rsidRPr="00000000">
        <w:rPr>
          <w:rFonts w:ascii="Calibri" w:cs="Calibri" w:eastAsia="Calibri" w:hAnsi="Calibri"/>
          <w:b w:val="1"/>
          <w:rtl w:val="0"/>
        </w:rPr>
        <w:t xml:space="preserve">run</w:t>
      </w:r>
      <w:del w:author="Unknown" w:id="323" w:date="2018-03-01T11:50:37Z">
        <w:r w:rsidDel="00000000" w:rsidR="00000000" w:rsidRPr="00000000">
          <w:rPr>
            <w:rFonts w:ascii="Calibri" w:cs="Calibri" w:eastAsia="Calibri" w:hAnsi="Calibri"/>
            <w:b w:val="1"/>
            <w:rtl w:val="0"/>
          </w:rPr>
          <w:delText xml:space="preserve">s</w:delText>
        </w:r>
      </w:del>
      <w:r w:rsidDel="00000000" w:rsidR="00000000" w:rsidRPr="00000000">
        <w:rPr>
          <w:rFonts w:ascii="Calibri" w:cs="Calibri" w:eastAsia="Calibri" w:hAnsi="Calibri"/>
          <w:b w:val="1"/>
          <w:rtl w:val="0"/>
        </w:rPr>
        <w:t xml:space="preserve"> without </w:t>
      </w:r>
      <w:ins w:author="Unknown" w:id="324" w:date="2018-03-01T11:50:40Z">
        <w:r w:rsidDel="00000000" w:rsidR="00000000" w:rsidRPr="00000000">
          <w:rPr>
            <w:rFonts w:ascii="Calibri" w:cs="Calibri" w:eastAsia="Calibri" w:hAnsi="Calibri"/>
            <w:b w:val="1"/>
            <w:rtl w:val="0"/>
          </w:rPr>
          <w:t xml:space="preserve">flagging</w:t>
        </w:r>
      </w:ins>
      <w:del w:author="Unknown" w:id="324" w:date="2018-03-01T11:50:40Z">
        <w:r w:rsidDel="00000000" w:rsidR="00000000" w:rsidRPr="00000000">
          <w:rPr>
            <w:rFonts w:ascii="Calibri" w:cs="Calibri" w:eastAsia="Calibri" w:hAnsi="Calibri"/>
            <w:b w:val="1"/>
            <w:rtl w:val="0"/>
          </w:rPr>
          <w:delText xml:space="preserve">giving</w:delText>
        </w:r>
      </w:del>
      <w:r w:rsidDel="00000000" w:rsidR="00000000" w:rsidRPr="00000000">
        <w:rPr>
          <w:rFonts w:ascii="Calibri" w:cs="Calibri" w:eastAsia="Calibri" w:hAnsi="Calibri"/>
          <w:b w:val="1"/>
          <w:rtl w:val="0"/>
        </w:rPr>
        <w:t xml:space="preserve"> any error</w:t>
      </w:r>
      <w:del w:author="Unknown" w:id="325" w:date="2018-03-01T11:50:43Z">
        <w:r w:rsidDel="00000000" w:rsidR="00000000" w:rsidRPr="00000000">
          <w:rPr>
            <w:rFonts w:ascii="Calibri" w:cs="Calibri" w:eastAsia="Calibri" w:hAnsi="Calibri"/>
            <w:b w:val="1"/>
            <w:rtl w:val="0"/>
          </w:rPr>
          <w:delText xml:space="preserve">s</w:delText>
        </w:r>
      </w:del>
      <w:r w:rsidDel="00000000" w:rsidR="00000000" w:rsidRPr="00000000">
        <w:rPr>
          <w:rFonts w:ascii="Calibri" w:cs="Calibri" w:eastAsia="Calibri" w:hAnsi="Calibri"/>
          <w:b w:val="1"/>
          <w:rtl w:val="0"/>
        </w:rPr>
        <w:t xml:space="preserve">. </w:t>
      </w:r>
      <w:ins w:author="Unknown" w:id="326" w:date="2018-03-01T11:50:51Z">
        <w:r w:rsidDel="00000000" w:rsidR="00000000" w:rsidRPr="00000000">
          <w:rPr>
            <w:rFonts w:ascii="Calibri" w:cs="Calibri" w:eastAsia="Calibri" w:hAnsi="Calibri"/>
            <w:b w:val="1"/>
            <w:rtl w:val="0"/>
          </w:rPr>
          <w:t xml:space="preserve">However, z</w:t>
        </w:r>
      </w:ins>
      <w:del w:author="Unknown" w:id="326" w:date="2018-03-01T11:50:51Z">
        <w:r w:rsidDel="00000000" w:rsidR="00000000" w:rsidRPr="00000000">
          <w:rPr>
            <w:rFonts w:ascii="Calibri" w:cs="Calibri" w:eastAsia="Calibri" w:hAnsi="Calibri"/>
            <w:b w:val="1"/>
            <w:rtl w:val="0"/>
          </w:rPr>
          <w:delText xml:space="preserve">Z</w:delText>
        </w:r>
      </w:del>
      <w:r w:rsidDel="00000000" w:rsidR="00000000" w:rsidRPr="00000000">
        <w:rPr>
          <w:rFonts w:ascii="Calibri" w:cs="Calibri" w:eastAsia="Calibri" w:hAnsi="Calibri"/>
          <w:b w:val="1"/>
          <w:rtl w:val="0"/>
        </w:rPr>
        <w:t xml:space="preserve">ero rows </w:t>
      </w:r>
      <w:ins w:author="Unknown" w:id="327" w:date="2018-03-01T11:50:56Z">
        <w:r w:rsidDel="00000000" w:rsidR="00000000" w:rsidRPr="00000000">
          <w:rPr>
            <w:rFonts w:ascii="Calibri" w:cs="Calibri" w:eastAsia="Calibri" w:hAnsi="Calibri"/>
            <w:b w:val="1"/>
            <w:rtl w:val="0"/>
          </w:rPr>
          <w:t xml:space="preserve">will be </w:t>
        </w:r>
      </w:ins>
      <w:del w:author="Unknown" w:id="327" w:date="2018-03-01T11:50:56Z">
        <w:r w:rsidDel="00000000" w:rsidR="00000000" w:rsidRPr="00000000">
          <w:rPr>
            <w:rFonts w:ascii="Calibri" w:cs="Calibri" w:eastAsia="Calibri" w:hAnsi="Calibri"/>
            <w:b w:val="1"/>
            <w:rtl w:val="0"/>
          </w:rPr>
          <w:delText xml:space="preserve">are </w:delText>
        </w:r>
      </w:del>
      <w:r w:rsidDel="00000000" w:rsidR="00000000" w:rsidRPr="00000000">
        <w:rPr>
          <w:rFonts w:ascii="Calibri" w:cs="Calibri" w:eastAsia="Calibri" w:hAnsi="Calibri"/>
          <w:b w:val="1"/>
          <w:rtl w:val="0"/>
        </w:rPr>
        <w:t xml:space="preserve">returned as the table is empty.</w:t>
      </w:r>
    </w:p>
    <w:p w:rsidR="00000000" w:rsidDel="00000000" w:rsidP="00000000" w:rsidRDefault="00000000" w:rsidRPr="00000000" w14:paraId="000001BA">
      <w:pPr>
        <w:numPr>
          <w:ilvl w:val="0"/>
          <w:numId w:val="1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4"/>
          <w:szCs w:val="24"/>
          <w:rtl w:val="0"/>
        </w:rPr>
        <w:t xml:space="preserve">Option ‘d’ is incorrect. </w:t>
      </w:r>
      <w:ins w:author="Unknown" w:id="328" w:date="2018-03-01T11:51:13Z">
        <w:r w:rsidDel="00000000" w:rsidR="00000000" w:rsidRPr="00000000">
          <w:rPr>
            <w:rFonts w:ascii="Calibri" w:cs="Calibri" w:eastAsia="Calibri" w:hAnsi="Calibri"/>
            <w:sz w:val="24"/>
            <w:szCs w:val="24"/>
            <w:rtl w:val="0"/>
          </w:rPr>
          <w:t xml:space="preserve">C</w:t>
        </w:r>
      </w:ins>
      <w:del w:author="Unknown" w:id="328" w:date="2018-03-01T11:51:13Z">
        <w:r w:rsidDel="00000000" w:rsidR="00000000" w:rsidRPr="00000000">
          <w:rPr>
            <w:rFonts w:ascii="Calibri" w:cs="Calibri" w:eastAsia="Calibri" w:hAnsi="Calibri"/>
            <w:sz w:val="24"/>
            <w:szCs w:val="24"/>
            <w:rtl w:val="0"/>
          </w:rPr>
          <w:delText xml:space="preserve">Please c</w:delText>
        </w:r>
      </w:del>
      <w:r w:rsidDel="00000000" w:rsidR="00000000" w:rsidRPr="00000000">
        <w:rPr>
          <w:rFonts w:ascii="Calibri" w:cs="Calibri" w:eastAsia="Calibri" w:hAnsi="Calibri"/>
          <w:sz w:val="24"/>
          <w:szCs w:val="24"/>
          <w:rtl w:val="0"/>
        </w:rPr>
        <w:t xml:space="preserve">heck the options again. One of the options is correct.</w:t>
      </w:r>
    </w:p>
    <w:p w:rsidR="00000000" w:rsidDel="00000000" w:rsidP="00000000" w:rsidRDefault="00000000" w:rsidRPr="00000000" w14:paraId="000001B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BC">
      <w:pPr>
        <w:contextualSpacing w:val="0"/>
        <w:rPr>
          <w:rFonts w:ascii="Calibri" w:cs="Calibri" w:eastAsia="Calibri" w:hAnsi="Calibri"/>
        </w:rPr>
      </w:pPr>
      <w:r w:rsidDel="00000000" w:rsidR="00000000" w:rsidRPr="00000000">
        <w:rPr>
          <w:rFonts w:ascii="Calibri" w:cs="Calibri" w:eastAsia="Calibri" w:hAnsi="Calibri"/>
          <w:rtl w:val="0"/>
        </w:rPr>
        <w:t xml:space="preserve">Q4) </w:t>
      </w:r>
      <w:ins w:author="Unknown" w:id="329" w:date="2018-03-01T11:51:31Z">
        <w:r w:rsidDel="00000000" w:rsidR="00000000" w:rsidRPr="00000000">
          <w:rPr>
            <w:rFonts w:ascii="Calibri" w:cs="Calibri" w:eastAsia="Calibri" w:hAnsi="Calibri"/>
            <w:rtl w:val="0"/>
          </w:rPr>
          <w:t xml:space="preserve">Which one of the following statements is</w:t>
        </w:r>
      </w:ins>
      <w:del w:author="Unknown" w:id="329" w:date="2018-03-01T11:51:31Z">
        <w:r w:rsidDel="00000000" w:rsidR="00000000" w:rsidRPr="00000000">
          <w:rPr>
            <w:rFonts w:ascii="Calibri" w:cs="Calibri" w:eastAsia="Calibri" w:hAnsi="Calibri"/>
            <w:rtl w:val="0"/>
          </w:rPr>
          <w:delText xml:space="preserve">What is</w:delText>
        </w:r>
      </w:del>
      <w:r w:rsidDel="00000000" w:rsidR="00000000" w:rsidRPr="00000000">
        <w:rPr>
          <w:rFonts w:ascii="Calibri" w:cs="Calibri" w:eastAsia="Calibri" w:hAnsi="Calibri"/>
          <w:rtl w:val="0"/>
        </w:rPr>
        <w:t xml:space="preserve"> NOT </w:t>
      </w:r>
      <w:ins w:author="Unknown" w:id="330" w:date="2018-03-01T11:51:40Z">
        <w:r w:rsidDel="00000000" w:rsidR="00000000" w:rsidRPr="00000000">
          <w:rPr>
            <w:rFonts w:ascii="Calibri" w:cs="Calibri" w:eastAsia="Calibri" w:hAnsi="Calibri"/>
            <w:rtl w:val="0"/>
          </w:rPr>
          <w:t xml:space="preserve">t</w:t>
        </w:r>
      </w:ins>
      <w:del w:author="Unknown" w:id="330" w:date="2018-03-01T11:51:40Z">
        <w:r w:rsidDel="00000000" w:rsidR="00000000" w:rsidRPr="00000000">
          <w:rPr>
            <w:rFonts w:ascii="Calibri" w:cs="Calibri" w:eastAsia="Calibri" w:hAnsi="Calibri"/>
            <w:rtl w:val="0"/>
          </w:rPr>
          <w:delText xml:space="preserve">T</w:delText>
        </w:r>
      </w:del>
      <w:r w:rsidDel="00000000" w:rsidR="00000000" w:rsidRPr="00000000">
        <w:rPr>
          <w:rFonts w:ascii="Calibri" w:cs="Calibri" w:eastAsia="Calibri" w:hAnsi="Calibri"/>
          <w:rtl w:val="0"/>
        </w:rPr>
        <w:t xml:space="preserve">rue </w:t>
      </w:r>
      <w:ins w:author="Unknown" w:id="331" w:date="2018-03-01T11:51:43Z">
        <w:r w:rsidDel="00000000" w:rsidR="00000000" w:rsidRPr="00000000">
          <w:rPr>
            <w:rFonts w:ascii="Calibri" w:cs="Calibri" w:eastAsia="Calibri" w:hAnsi="Calibri"/>
            <w:rtl w:val="0"/>
          </w:rPr>
          <w:t xml:space="preserve">about</w:t>
        </w:r>
      </w:ins>
      <w:del w:author="Unknown" w:id="331" w:date="2018-03-01T11:51:43Z">
        <w:r w:rsidDel="00000000" w:rsidR="00000000" w:rsidRPr="00000000">
          <w:rPr>
            <w:rFonts w:ascii="Calibri" w:cs="Calibri" w:eastAsia="Calibri" w:hAnsi="Calibri"/>
            <w:rtl w:val="0"/>
          </w:rPr>
          <w:delText xml:space="preserve">regarding</w:delText>
        </w:r>
      </w:del>
      <w:r w:rsidDel="00000000" w:rsidR="00000000" w:rsidRPr="00000000">
        <w:rPr>
          <w:rFonts w:ascii="Calibri" w:cs="Calibri" w:eastAsia="Calibri" w:hAnsi="Calibri"/>
          <w:rtl w:val="0"/>
        </w:rPr>
        <w:t xml:space="preserve"> the </w:t>
      </w:r>
      <w:ins w:author="Unknown" w:id="332" w:date="2018-03-01T11:51:47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Put</w:t>
      </w:r>
      <w:ins w:author="Unknown" w:id="333" w:date="2018-03-01T11:51:49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statement</w:t>
      </w:r>
      <w:ins w:author="Unknown" w:id="334" w:date="2018-03-01T11:51:50Z">
        <w:r w:rsidDel="00000000" w:rsidR="00000000" w:rsidRPr="00000000">
          <w:rPr>
            <w:rFonts w:ascii="Calibri" w:cs="Calibri" w:eastAsia="Calibri" w:hAnsi="Calibri"/>
            <w:rtl w:val="0"/>
          </w:rPr>
          <w:t xml:space="preserve">?</w:t>
        </w:r>
      </w:ins>
      <w:r w:rsidDel="00000000" w:rsidR="00000000" w:rsidRPr="00000000">
        <w:rPr>
          <w:rtl w:val="0"/>
        </w:rPr>
      </w:r>
    </w:p>
    <w:p w:rsidR="00000000" w:rsidDel="00000000" w:rsidP="00000000" w:rsidRDefault="00000000" w:rsidRPr="00000000" w14:paraId="000001B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BE">
      <w:pPr>
        <w:numPr>
          <w:ilvl w:val="0"/>
          <w:numId w:val="46"/>
        </w:numPr>
        <w:ind w:left="720" w:hanging="360"/>
        <w:contextualSpacing w:val="1"/>
        <w:rPr>
          <w:rFonts w:ascii="Calibri" w:cs="Calibri" w:eastAsia="Calibri" w:hAnsi="Calibri"/>
          <w:u w:val="none"/>
        </w:rPr>
      </w:pPr>
      <w:ins w:author="Unknown" w:id="335" w:date="2018-03-01T11:53:40Z">
        <w:r w:rsidDel="00000000" w:rsidR="00000000" w:rsidRPr="00000000">
          <w:rPr>
            <w:rFonts w:ascii="Calibri" w:cs="Calibri" w:eastAsia="Calibri" w:hAnsi="Calibri"/>
            <w:rtl w:val="0"/>
          </w:rPr>
          <w:t xml:space="preserve">The </w:t>
        </w:r>
      </w:ins>
      <w:r w:rsidDel="00000000" w:rsidR="00000000" w:rsidRPr="00000000">
        <w:rPr>
          <w:rFonts w:ascii="Calibri" w:cs="Calibri" w:eastAsia="Calibri" w:hAnsi="Calibri"/>
          <w:rtl w:val="0"/>
        </w:rPr>
        <w:t xml:space="preserve">Put command works similar to the put method of HashMap in Java</w:t>
      </w:r>
    </w:p>
    <w:p w:rsidR="00000000" w:rsidDel="00000000" w:rsidP="00000000" w:rsidRDefault="00000000" w:rsidRPr="00000000" w14:paraId="000001BF">
      <w:pPr>
        <w:numPr>
          <w:ilvl w:val="0"/>
          <w:numId w:val="46"/>
        </w:numPr>
        <w:ind w:left="720" w:hanging="360"/>
        <w:contextualSpacing w:val="1"/>
        <w:rPr>
          <w:rFonts w:ascii="Calibri" w:cs="Calibri" w:eastAsia="Calibri" w:hAnsi="Calibri"/>
          <w:u w:val="none"/>
        </w:rPr>
      </w:pPr>
      <w:ins w:author="Unknown" w:id="336" w:date="2018-03-01T11:53:42Z">
        <w:r w:rsidDel="00000000" w:rsidR="00000000" w:rsidRPr="00000000">
          <w:rPr>
            <w:rFonts w:ascii="Calibri" w:cs="Calibri" w:eastAsia="Calibri" w:hAnsi="Calibri"/>
            <w:rtl w:val="0"/>
          </w:rPr>
          <w:t xml:space="preserve">The </w:t>
        </w:r>
      </w:ins>
      <w:r w:rsidDel="00000000" w:rsidR="00000000" w:rsidRPr="00000000">
        <w:rPr>
          <w:rFonts w:ascii="Calibri" w:cs="Calibri" w:eastAsia="Calibri" w:hAnsi="Calibri"/>
          <w:rtl w:val="0"/>
        </w:rPr>
        <w:t xml:space="preserve">Put command is used </w:t>
      </w:r>
      <w:ins w:author="Unknown" w:id="337" w:date="2018-03-01T11:53:55Z">
        <w:r w:rsidDel="00000000" w:rsidR="00000000" w:rsidRPr="00000000">
          <w:rPr>
            <w:rFonts w:ascii="Calibri" w:cs="Calibri" w:eastAsia="Calibri" w:hAnsi="Calibri"/>
            <w:rtl w:val="0"/>
          </w:rPr>
          <w:t xml:space="preserve">for adding</w:t>
        </w:r>
      </w:ins>
      <w:del w:author="Unknown" w:id="337" w:date="2018-03-01T11:53:55Z">
        <w:r w:rsidDel="00000000" w:rsidR="00000000" w:rsidRPr="00000000">
          <w:rPr>
            <w:rFonts w:ascii="Calibri" w:cs="Calibri" w:eastAsia="Calibri" w:hAnsi="Calibri"/>
            <w:rtl w:val="0"/>
          </w:rPr>
          <w:delText xml:space="preserve">to add</w:delText>
        </w:r>
      </w:del>
      <w:r w:rsidDel="00000000" w:rsidR="00000000" w:rsidRPr="00000000">
        <w:rPr>
          <w:rFonts w:ascii="Calibri" w:cs="Calibri" w:eastAsia="Calibri" w:hAnsi="Calibri"/>
          <w:rtl w:val="0"/>
        </w:rPr>
        <w:t xml:space="preserve"> data to HBase table</w:t>
      </w:r>
      <w:ins w:author="Unknown" w:id="338" w:date="2018-03-01T11:54:07Z">
        <w:r w:rsidDel="00000000" w:rsidR="00000000" w:rsidRPr="00000000">
          <w:rPr>
            <w:rFonts w:ascii="Calibri" w:cs="Calibri" w:eastAsia="Calibri" w:hAnsi="Calibri"/>
            <w:rtl w:val="0"/>
          </w:rPr>
          <w:t xml:space="preserve">s</w:t>
        </w:r>
      </w:ins>
      <w:r w:rsidDel="00000000" w:rsidR="00000000" w:rsidRPr="00000000">
        <w:rPr>
          <w:rtl w:val="0"/>
        </w:rPr>
      </w:r>
    </w:p>
    <w:p w:rsidR="00000000" w:rsidDel="00000000" w:rsidP="00000000" w:rsidRDefault="00000000" w:rsidRPr="00000000" w14:paraId="000001C0">
      <w:pPr>
        <w:numPr>
          <w:ilvl w:val="0"/>
          <w:numId w:val="46"/>
        </w:numPr>
        <w:ind w:left="720" w:hanging="360"/>
        <w:contextualSpacing w:val="1"/>
        <w:rPr>
          <w:rFonts w:ascii="Calibri" w:cs="Calibri" w:eastAsia="Calibri" w:hAnsi="Calibri"/>
          <w:u w:val="none"/>
        </w:rPr>
      </w:pPr>
      <w:ins w:author="Unknown" w:id="339" w:date="2018-03-01T11:53:44Z">
        <w:r w:rsidDel="00000000" w:rsidR="00000000" w:rsidRPr="00000000">
          <w:rPr>
            <w:rFonts w:ascii="Calibri" w:cs="Calibri" w:eastAsia="Calibri" w:hAnsi="Calibri"/>
            <w:rtl w:val="0"/>
          </w:rPr>
          <w:t xml:space="preserve">The </w:t>
        </w:r>
      </w:ins>
      <w:r w:rsidDel="00000000" w:rsidR="00000000" w:rsidRPr="00000000">
        <w:rPr>
          <w:rFonts w:ascii="Calibri" w:cs="Calibri" w:eastAsia="Calibri" w:hAnsi="Calibri"/>
          <w:rtl w:val="0"/>
        </w:rPr>
        <w:t xml:space="preserve">Put command can be used </w:t>
      </w:r>
      <w:ins w:author="Unknown" w:id="340" w:date="2018-03-01T11:54:14Z">
        <w:r w:rsidDel="00000000" w:rsidR="00000000" w:rsidRPr="00000000">
          <w:rPr>
            <w:rFonts w:ascii="Calibri" w:cs="Calibri" w:eastAsia="Calibri" w:hAnsi="Calibri"/>
            <w:rtl w:val="0"/>
          </w:rPr>
          <w:t xml:space="preserve">for</w:t>
        </w:r>
      </w:ins>
      <w:del w:author="Unknown" w:id="340" w:date="2018-03-01T11:54:14Z">
        <w:r w:rsidDel="00000000" w:rsidR="00000000" w:rsidRPr="00000000">
          <w:rPr>
            <w:rFonts w:ascii="Calibri" w:cs="Calibri" w:eastAsia="Calibri" w:hAnsi="Calibri"/>
            <w:rtl w:val="0"/>
          </w:rPr>
          <w:delText xml:space="preserve">to</w:delText>
        </w:r>
      </w:del>
      <w:r w:rsidDel="00000000" w:rsidR="00000000" w:rsidRPr="00000000">
        <w:rPr>
          <w:rFonts w:ascii="Calibri" w:cs="Calibri" w:eastAsia="Calibri" w:hAnsi="Calibri"/>
          <w:rtl w:val="0"/>
        </w:rPr>
        <w:t xml:space="preserve"> updat</w:t>
      </w:r>
      <w:ins w:author="Unknown" w:id="341" w:date="2018-03-01T11:54:16Z">
        <w:r w:rsidDel="00000000" w:rsidR="00000000" w:rsidRPr="00000000">
          <w:rPr>
            <w:rFonts w:ascii="Calibri" w:cs="Calibri" w:eastAsia="Calibri" w:hAnsi="Calibri"/>
            <w:rtl w:val="0"/>
          </w:rPr>
          <w:t xml:space="preserve">ing</w:t>
        </w:r>
      </w:ins>
      <w:del w:author="Unknown" w:id="341" w:date="2018-03-01T11:54:16Z">
        <w:r w:rsidDel="00000000" w:rsidR="00000000" w:rsidRPr="00000000">
          <w:rPr>
            <w:rFonts w:ascii="Calibri" w:cs="Calibri" w:eastAsia="Calibri" w:hAnsi="Calibri"/>
            <w:rtl w:val="0"/>
          </w:rPr>
          <w:delText xml:space="preserve">e</w:delText>
        </w:r>
      </w:del>
      <w:r w:rsidDel="00000000" w:rsidR="00000000" w:rsidRPr="00000000">
        <w:rPr>
          <w:rFonts w:ascii="Calibri" w:cs="Calibri" w:eastAsia="Calibri" w:hAnsi="Calibri"/>
          <w:rtl w:val="0"/>
        </w:rPr>
        <w:t xml:space="preserve"> the existing values</w:t>
      </w:r>
    </w:p>
    <w:p w:rsidR="00000000" w:rsidDel="00000000" w:rsidP="00000000" w:rsidRDefault="00000000" w:rsidRPr="00000000" w14:paraId="000001C1">
      <w:pPr>
        <w:numPr>
          <w:ilvl w:val="0"/>
          <w:numId w:val="46"/>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A single </w:t>
      </w:r>
      <w:ins w:author="Unknown" w:id="342" w:date="2018-03-01T11:54:21Z">
        <w:r w:rsidDel="00000000" w:rsidR="00000000" w:rsidRPr="00000000">
          <w:rPr>
            <w:rFonts w:ascii="Calibri" w:cs="Calibri" w:eastAsia="Calibri" w:hAnsi="Calibri"/>
            <w:b w:val="1"/>
            <w:rtl w:val="0"/>
          </w:rPr>
          <w:t xml:space="preserve">P</w:t>
        </w:r>
      </w:ins>
      <w:del w:author="Unknown" w:id="342" w:date="2018-03-01T11:54:21Z">
        <w:r w:rsidDel="00000000" w:rsidR="00000000" w:rsidRPr="00000000">
          <w:rPr>
            <w:rFonts w:ascii="Calibri" w:cs="Calibri" w:eastAsia="Calibri" w:hAnsi="Calibri"/>
            <w:b w:val="1"/>
            <w:rtl w:val="0"/>
          </w:rPr>
          <w:delText xml:space="preserve">p</w:delText>
        </w:r>
      </w:del>
      <w:r w:rsidDel="00000000" w:rsidR="00000000" w:rsidRPr="00000000">
        <w:rPr>
          <w:rFonts w:ascii="Calibri" w:cs="Calibri" w:eastAsia="Calibri" w:hAnsi="Calibri"/>
          <w:b w:val="1"/>
          <w:rtl w:val="0"/>
        </w:rPr>
        <w:t xml:space="preserve">ut command can </w:t>
      </w:r>
      <w:del w:author="Unknown" w:id="343" w:date="2018-03-01T11:54:57Z">
        <w:r w:rsidDel="00000000" w:rsidR="00000000" w:rsidRPr="00000000">
          <w:rPr>
            <w:rFonts w:ascii="Calibri" w:cs="Calibri" w:eastAsia="Calibri" w:hAnsi="Calibri"/>
            <w:b w:val="1"/>
            <w:rtl w:val="0"/>
          </w:rPr>
          <w:delText xml:space="preserve">be used to </w:delText>
        </w:r>
      </w:del>
      <w:r w:rsidDel="00000000" w:rsidR="00000000" w:rsidRPr="00000000">
        <w:rPr>
          <w:rFonts w:ascii="Calibri" w:cs="Calibri" w:eastAsia="Calibri" w:hAnsi="Calibri"/>
          <w:b w:val="1"/>
          <w:rtl w:val="0"/>
        </w:rPr>
        <w:t xml:space="preserve">add multiple cell value</w:t>
      </w:r>
      <w:ins w:author="Unknown" w:id="344" w:date="2018-03-01T11:55:00Z">
        <w:r w:rsidDel="00000000" w:rsidR="00000000" w:rsidRPr="00000000">
          <w:rPr>
            <w:rFonts w:ascii="Calibri" w:cs="Calibri" w:eastAsia="Calibri" w:hAnsi="Calibri"/>
            <w:b w:val="1"/>
            <w:rtl w:val="0"/>
          </w:rPr>
          <w:t xml:space="preserve">s</w:t>
        </w:r>
      </w:ins>
      <w:r w:rsidDel="00000000" w:rsidR="00000000" w:rsidRPr="00000000">
        <w:rPr>
          <w:rtl w:val="0"/>
        </w:rPr>
      </w:r>
    </w:p>
    <w:p w:rsidR="00000000" w:rsidDel="00000000" w:rsidP="00000000" w:rsidRDefault="00000000" w:rsidRPr="00000000" w14:paraId="000001C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C3">
      <w:pPr>
        <w:numPr>
          <w:ilvl w:val="0"/>
          <w:numId w:val="2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‘a’ is incorrect. This is a valid statement. </w:t>
      </w:r>
      <w:ins w:author="Unknown" w:id="345" w:date="2018-03-01T11:55:07Z">
        <w:r w:rsidDel="00000000" w:rsidR="00000000" w:rsidRPr="00000000">
          <w:rPr>
            <w:rFonts w:ascii="Calibri" w:cs="Calibri" w:eastAsia="Calibri" w:hAnsi="Calibri"/>
            <w:rtl w:val="0"/>
          </w:rPr>
          <w:t xml:space="preserve">The </w:t>
        </w:r>
      </w:ins>
      <w:r w:rsidDel="00000000" w:rsidR="00000000" w:rsidRPr="00000000">
        <w:rPr>
          <w:rFonts w:ascii="Calibri" w:cs="Calibri" w:eastAsia="Calibri" w:hAnsi="Calibri"/>
          <w:rtl w:val="0"/>
        </w:rPr>
        <w:t xml:space="preserve">Put command works </w:t>
      </w:r>
      <w:ins w:author="Unknown" w:id="346" w:date="2018-03-01T11:55:21Z">
        <w:r w:rsidDel="00000000" w:rsidR="00000000" w:rsidRPr="00000000">
          <w:rPr>
            <w:rFonts w:ascii="Calibri" w:cs="Calibri" w:eastAsia="Calibri" w:hAnsi="Calibri"/>
            <w:rtl w:val="0"/>
          </w:rPr>
          <w:t xml:space="preserve">similar to</w:t>
        </w:r>
      </w:ins>
      <w:del w:author="Unknown" w:id="346" w:date="2018-03-01T11:55:21Z">
        <w:r w:rsidDel="00000000" w:rsidR="00000000" w:rsidRPr="00000000">
          <w:rPr>
            <w:rFonts w:ascii="Calibri" w:cs="Calibri" w:eastAsia="Calibri" w:hAnsi="Calibri"/>
            <w:rtl w:val="0"/>
          </w:rPr>
          <w:delText xml:space="preserve">same as</w:delText>
        </w:r>
      </w:del>
      <w:r w:rsidDel="00000000" w:rsidR="00000000" w:rsidRPr="00000000">
        <w:rPr>
          <w:rFonts w:ascii="Calibri" w:cs="Calibri" w:eastAsia="Calibri" w:hAnsi="Calibri"/>
          <w:rtl w:val="0"/>
        </w:rPr>
        <w:t xml:space="preserve"> the put method in HashMap. In HashMap, the put method is used </w:t>
      </w:r>
      <w:ins w:author="Unknown" w:id="347" w:date="2018-03-01T11:56:26Z">
        <w:r w:rsidDel="00000000" w:rsidR="00000000" w:rsidRPr="00000000">
          <w:rPr>
            <w:rFonts w:ascii="Calibri" w:cs="Calibri" w:eastAsia="Calibri" w:hAnsi="Calibri"/>
            <w:rtl w:val="0"/>
          </w:rPr>
          <w:t xml:space="preserve">for adding</w:t>
        </w:r>
      </w:ins>
      <w:del w:author="Unknown" w:id="347" w:date="2018-03-01T11:56:26Z">
        <w:r w:rsidDel="00000000" w:rsidR="00000000" w:rsidRPr="00000000">
          <w:rPr>
            <w:rFonts w:ascii="Calibri" w:cs="Calibri" w:eastAsia="Calibri" w:hAnsi="Calibri"/>
            <w:rtl w:val="0"/>
          </w:rPr>
          <w:delText xml:space="preserve">to add</w:delText>
        </w:r>
      </w:del>
      <w:r w:rsidDel="00000000" w:rsidR="00000000" w:rsidRPr="00000000">
        <w:rPr>
          <w:rFonts w:ascii="Calibri" w:cs="Calibri" w:eastAsia="Calibri" w:hAnsi="Calibri"/>
          <w:rtl w:val="0"/>
        </w:rPr>
        <w:t xml:space="preserve"> a value </w:t>
      </w:r>
      <w:ins w:author="Unknown" w:id="348" w:date="2018-03-01T11:58:42Z">
        <w:r w:rsidDel="00000000" w:rsidR="00000000" w:rsidRPr="00000000">
          <w:rPr>
            <w:rFonts w:ascii="Calibri" w:cs="Calibri" w:eastAsia="Calibri" w:hAnsi="Calibri"/>
            <w:rtl w:val="0"/>
          </w:rPr>
          <w:t xml:space="preserve">to</w:t>
        </w:r>
      </w:ins>
      <w:del w:author="Unknown" w:id="348" w:date="2018-03-01T11:58:42Z">
        <w:r w:rsidDel="00000000" w:rsidR="00000000" w:rsidRPr="00000000">
          <w:rPr>
            <w:rFonts w:ascii="Calibri" w:cs="Calibri" w:eastAsia="Calibri" w:hAnsi="Calibri"/>
            <w:rtl w:val="0"/>
          </w:rPr>
          <w:delText xml:space="preserve">for</w:delText>
        </w:r>
      </w:del>
      <w:r w:rsidDel="00000000" w:rsidR="00000000" w:rsidRPr="00000000">
        <w:rPr>
          <w:rFonts w:ascii="Calibri" w:cs="Calibri" w:eastAsia="Calibri" w:hAnsi="Calibri"/>
          <w:rtl w:val="0"/>
        </w:rPr>
        <w:t xml:space="preserve"> a given key. Similarly, the put command is used </w:t>
      </w:r>
      <w:ins w:author="Unknown" w:id="349" w:date="2018-03-01T11:58:49Z">
        <w:r w:rsidDel="00000000" w:rsidR="00000000" w:rsidRPr="00000000">
          <w:rPr>
            <w:rFonts w:ascii="Calibri" w:cs="Calibri" w:eastAsia="Calibri" w:hAnsi="Calibri"/>
            <w:rtl w:val="0"/>
          </w:rPr>
          <w:t xml:space="preserve">for adding</w:t>
        </w:r>
      </w:ins>
      <w:del w:author="Unknown" w:id="349" w:date="2018-03-01T11:58:49Z">
        <w:r w:rsidDel="00000000" w:rsidR="00000000" w:rsidRPr="00000000">
          <w:rPr>
            <w:rFonts w:ascii="Calibri" w:cs="Calibri" w:eastAsia="Calibri" w:hAnsi="Calibri"/>
            <w:rtl w:val="0"/>
          </w:rPr>
          <w:delText xml:space="preserve">to add</w:delText>
        </w:r>
      </w:del>
      <w:r w:rsidDel="00000000" w:rsidR="00000000" w:rsidRPr="00000000">
        <w:rPr>
          <w:rFonts w:ascii="Calibri" w:cs="Calibri" w:eastAsia="Calibri" w:hAnsi="Calibri"/>
          <w:rtl w:val="0"/>
        </w:rPr>
        <w:t xml:space="preserve"> a single data value </w:t>
      </w:r>
      <w:ins w:author="Unknown" w:id="350" w:date="2018-03-01T11:58:56Z">
        <w:r w:rsidDel="00000000" w:rsidR="00000000" w:rsidRPr="00000000">
          <w:rPr>
            <w:rFonts w:ascii="Calibri" w:cs="Calibri" w:eastAsia="Calibri" w:hAnsi="Calibri"/>
            <w:rtl w:val="0"/>
          </w:rPr>
          <w:t xml:space="preserve">to</w:t>
        </w:r>
      </w:ins>
      <w:del w:author="Unknown" w:id="350" w:date="2018-03-01T11:58:56Z">
        <w:r w:rsidDel="00000000" w:rsidR="00000000" w:rsidRPr="00000000">
          <w:rPr>
            <w:rFonts w:ascii="Calibri" w:cs="Calibri" w:eastAsia="Calibri" w:hAnsi="Calibri"/>
            <w:rtl w:val="0"/>
          </w:rPr>
          <w:delText xml:space="preserve">for</w:delText>
        </w:r>
      </w:del>
      <w:r w:rsidDel="00000000" w:rsidR="00000000" w:rsidRPr="00000000">
        <w:rPr>
          <w:rFonts w:ascii="Calibri" w:cs="Calibri" w:eastAsia="Calibri" w:hAnsi="Calibri"/>
          <w:rtl w:val="0"/>
        </w:rPr>
        <w:t xml:space="preserve"> the given key. Here, the key is a combination of </w:t>
      </w:r>
      <w:ins w:author="Unknown" w:id="351" w:date="2018-03-01T11:59:02Z">
        <w:r w:rsidDel="00000000" w:rsidR="00000000" w:rsidRPr="00000000">
          <w:rPr>
            <w:rFonts w:ascii="Calibri" w:cs="Calibri" w:eastAsia="Calibri" w:hAnsi="Calibri"/>
            <w:rtl w:val="0"/>
          </w:rPr>
          <w:t xml:space="preserve">the R</w:t>
        </w:r>
      </w:ins>
      <w:del w:author="Unknown" w:id="351" w:date="2018-03-01T11:59:02Z">
        <w:r w:rsidDel="00000000" w:rsidR="00000000" w:rsidRPr="00000000">
          <w:rPr>
            <w:rFonts w:ascii="Calibri" w:cs="Calibri" w:eastAsia="Calibri" w:hAnsi="Calibri"/>
            <w:rtl w:val="0"/>
          </w:rPr>
          <w:delText xml:space="preserve">r</w:delText>
        </w:r>
      </w:del>
      <w:r w:rsidDel="00000000" w:rsidR="00000000" w:rsidRPr="00000000">
        <w:rPr>
          <w:rFonts w:ascii="Calibri" w:cs="Calibri" w:eastAsia="Calibri" w:hAnsi="Calibri"/>
          <w:rtl w:val="0"/>
        </w:rPr>
        <w:t xml:space="preserve">ow</w:t>
      </w:r>
      <w:ins w:author="Unknown" w:id="352" w:date="2018-03-01T11:59:04Z">
        <w:r w:rsidDel="00000000" w:rsidR="00000000" w:rsidRPr="00000000">
          <w:rPr>
            <w:rFonts w:ascii="Calibri" w:cs="Calibri" w:eastAsia="Calibri" w:hAnsi="Calibri"/>
            <w:rtl w:val="0"/>
          </w:rPr>
          <w:t xml:space="preserve">K</w:t>
        </w:r>
      </w:ins>
      <w:del w:author="Unknown" w:id="352" w:date="2018-03-01T11:59:04Z">
        <w:r w:rsidDel="00000000" w:rsidR="00000000" w:rsidRPr="00000000">
          <w:rPr>
            <w:rFonts w:ascii="Calibri" w:cs="Calibri" w:eastAsia="Calibri" w:hAnsi="Calibri"/>
            <w:rtl w:val="0"/>
          </w:rPr>
          <w:delText xml:space="preserve">k</w:delText>
        </w:r>
      </w:del>
      <w:r w:rsidDel="00000000" w:rsidR="00000000" w:rsidRPr="00000000">
        <w:rPr>
          <w:rFonts w:ascii="Calibri" w:cs="Calibri" w:eastAsia="Calibri" w:hAnsi="Calibri"/>
          <w:rtl w:val="0"/>
        </w:rPr>
        <w:t xml:space="preserve">ey and the column.</w:t>
      </w:r>
    </w:p>
    <w:p w:rsidR="00000000" w:rsidDel="00000000" w:rsidP="00000000" w:rsidRDefault="00000000" w:rsidRPr="00000000" w14:paraId="000001C4">
      <w:pPr>
        <w:numPr>
          <w:ilvl w:val="0"/>
          <w:numId w:val="26"/>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‘b’ is incorrect. This is a valid statement. </w:t>
      </w:r>
      <w:ins w:author="Unknown" w:id="353" w:date="2018-03-01T11:55:10Z">
        <w:r w:rsidDel="00000000" w:rsidR="00000000" w:rsidRPr="00000000">
          <w:rPr>
            <w:rFonts w:ascii="Calibri" w:cs="Calibri" w:eastAsia="Calibri" w:hAnsi="Calibri"/>
            <w:rtl w:val="0"/>
          </w:rPr>
          <w:t xml:space="preserve">The </w:t>
        </w:r>
      </w:ins>
      <w:r w:rsidDel="00000000" w:rsidR="00000000" w:rsidRPr="00000000">
        <w:rPr>
          <w:rFonts w:ascii="Calibri" w:cs="Calibri" w:eastAsia="Calibri" w:hAnsi="Calibri"/>
          <w:rtl w:val="0"/>
        </w:rPr>
        <w:t xml:space="preserve">Put command is used </w:t>
      </w:r>
      <w:ins w:author="Unknown" w:id="354" w:date="2018-03-01T11:59:17Z">
        <w:r w:rsidDel="00000000" w:rsidR="00000000" w:rsidRPr="00000000">
          <w:rPr>
            <w:rFonts w:ascii="Calibri" w:cs="Calibri" w:eastAsia="Calibri" w:hAnsi="Calibri"/>
            <w:rtl w:val="0"/>
          </w:rPr>
          <w:t xml:space="preserve">for adding</w:t>
        </w:r>
      </w:ins>
      <w:del w:author="Unknown" w:id="354" w:date="2018-03-01T11:59:17Z">
        <w:r w:rsidDel="00000000" w:rsidR="00000000" w:rsidRPr="00000000">
          <w:rPr>
            <w:rFonts w:ascii="Calibri" w:cs="Calibri" w:eastAsia="Calibri" w:hAnsi="Calibri"/>
            <w:rtl w:val="0"/>
          </w:rPr>
          <w:delText xml:space="preserve">to add</w:delText>
        </w:r>
      </w:del>
      <w:r w:rsidDel="00000000" w:rsidR="00000000" w:rsidRPr="00000000">
        <w:rPr>
          <w:rFonts w:ascii="Calibri" w:cs="Calibri" w:eastAsia="Calibri" w:hAnsi="Calibri"/>
          <w:rtl w:val="0"/>
        </w:rPr>
        <w:t xml:space="preserve"> data to the HBase table.</w:t>
      </w:r>
    </w:p>
    <w:p w:rsidR="00000000" w:rsidDel="00000000" w:rsidP="00000000" w:rsidRDefault="00000000" w:rsidRPr="00000000" w14:paraId="000001C5">
      <w:pPr>
        <w:numPr>
          <w:ilvl w:val="0"/>
          <w:numId w:val="26"/>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‘c’ is incorrect. This is a valid statement. </w:t>
      </w:r>
      <w:ins w:author="Unknown" w:id="355" w:date="2018-03-01T11:55:13Z">
        <w:r w:rsidDel="00000000" w:rsidR="00000000" w:rsidRPr="00000000">
          <w:rPr>
            <w:rFonts w:ascii="Calibri" w:cs="Calibri" w:eastAsia="Calibri" w:hAnsi="Calibri"/>
            <w:rtl w:val="0"/>
          </w:rPr>
          <w:t xml:space="preserve">The </w:t>
        </w:r>
      </w:ins>
      <w:r w:rsidDel="00000000" w:rsidR="00000000" w:rsidRPr="00000000">
        <w:rPr>
          <w:rFonts w:ascii="Calibri" w:cs="Calibri" w:eastAsia="Calibri" w:hAnsi="Calibri"/>
          <w:rtl w:val="0"/>
        </w:rPr>
        <w:t xml:space="preserve">Put command is used </w:t>
      </w:r>
      <w:ins w:author="Unknown" w:id="356" w:date="2018-03-01T11:59:29Z">
        <w:r w:rsidDel="00000000" w:rsidR="00000000" w:rsidRPr="00000000">
          <w:rPr>
            <w:rFonts w:ascii="Calibri" w:cs="Calibri" w:eastAsia="Calibri" w:hAnsi="Calibri"/>
            <w:rtl w:val="0"/>
          </w:rPr>
          <w:t xml:space="preserve">for</w:t>
        </w:r>
      </w:ins>
      <w:del w:author="Unknown" w:id="356" w:date="2018-03-01T11:59:29Z">
        <w:r w:rsidDel="00000000" w:rsidR="00000000" w:rsidRPr="00000000">
          <w:rPr>
            <w:rFonts w:ascii="Calibri" w:cs="Calibri" w:eastAsia="Calibri" w:hAnsi="Calibri"/>
            <w:rtl w:val="0"/>
          </w:rPr>
          <w:delText xml:space="preserve">to</w:delText>
        </w:r>
      </w:del>
      <w:r w:rsidDel="00000000" w:rsidR="00000000" w:rsidRPr="00000000">
        <w:rPr>
          <w:rFonts w:ascii="Calibri" w:cs="Calibri" w:eastAsia="Calibri" w:hAnsi="Calibri"/>
          <w:rtl w:val="0"/>
        </w:rPr>
        <w:t xml:space="preserve"> updat</w:t>
      </w:r>
      <w:ins w:author="Unknown" w:id="357" w:date="2018-03-01T11:59:32Z">
        <w:r w:rsidDel="00000000" w:rsidR="00000000" w:rsidRPr="00000000">
          <w:rPr>
            <w:rFonts w:ascii="Calibri" w:cs="Calibri" w:eastAsia="Calibri" w:hAnsi="Calibri"/>
            <w:rtl w:val="0"/>
          </w:rPr>
          <w:t xml:space="preserve">ing</w:t>
        </w:r>
      </w:ins>
      <w:del w:author="Unknown" w:id="357" w:date="2018-03-01T11:59:32Z">
        <w:r w:rsidDel="00000000" w:rsidR="00000000" w:rsidRPr="00000000">
          <w:rPr>
            <w:rFonts w:ascii="Calibri" w:cs="Calibri" w:eastAsia="Calibri" w:hAnsi="Calibri"/>
            <w:rtl w:val="0"/>
          </w:rPr>
          <w:delText xml:space="preserve">e</w:delText>
        </w:r>
      </w:del>
      <w:r w:rsidDel="00000000" w:rsidR="00000000" w:rsidRPr="00000000">
        <w:rPr>
          <w:rFonts w:ascii="Calibri" w:cs="Calibri" w:eastAsia="Calibri" w:hAnsi="Calibri"/>
          <w:rtl w:val="0"/>
        </w:rPr>
        <w:t xml:space="preserve"> the existing values in </w:t>
      </w:r>
      <w:ins w:author="Unknown" w:id="358" w:date="2018-03-01T11:59:35Z">
        <w:r w:rsidDel="00000000" w:rsidR="00000000" w:rsidRPr="00000000">
          <w:rPr>
            <w:rFonts w:ascii="Calibri" w:cs="Calibri" w:eastAsia="Calibri" w:hAnsi="Calibri"/>
            <w:rtl w:val="0"/>
          </w:rPr>
          <w:t xml:space="preserve">the </w:t>
        </w:r>
      </w:ins>
      <w:r w:rsidDel="00000000" w:rsidR="00000000" w:rsidRPr="00000000">
        <w:rPr>
          <w:rFonts w:ascii="Calibri" w:cs="Calibri" w:eastAsia="Calibri" w:hAnsi="Calibri"/>
          <w:rtl w:val="0"/>
        </w:rPr>
        <w:t xml:space="preserve">HBase table</w:t>
      </w:r>
    </w:p>
    <w:p w:rsidR="00000000" w:rsidDel="00000000" w:rsidP="00000000" w:rsidRDefault="00000000" w:rsidRPr="00000000" w14:paraId="000001C6">
      <w:pPr>
        <w:numPr>
          <w:ilvl w:val="0"/>
          <w:numId w:val="26"/>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 ‘d’ is correct. A single </w:t>
      </w:r>
      <w:ins w:author="Unknown" w:id="359" w:date="2018-03-01T11:59:39Z">
        <w:r w:rsidDel="00000000" w:rsidR="00000000" w:rsidRPr="00000000">
          <w:rPr>
            <w:rFonts w:ascii="Calibri" w:cs="Calibri" w:eastAsia="Calibri" w:hAnsi="Calibri"/>
            <w:b w:val="1"/>
            <w:rtl w:val="0"/>
          </w:rPr>
          <w:t xml:space="preserve">P</w:t>
        </w:r>
      </w:ins>
      <w:del w:author="Unknown" w:id="359" w:date="2018-03-01T11:59:39Z">
        <w:r w:rsidDel="00000000" w:rsidR="00000000" w:rsidRPr="00000000">
          <w:rPr>
            <w:rFonts w:ascii="Calibri" w:cs="Calibri" w:eastAsia="Calibri" w:hAnsi="Calibri"/>
            <w:b w:val="1"/>
            <w:rtl w:val="0"/>
          </w:rPr>
          <w:delText xml:space="preserve">p</w:delText>
        </w:r>
      </w:del>
      <w:r w:rsidDel="00000000" w:rsidR="00000000" w:rsidRPr="00000000">
        <w:rPr>
          <w:rFonts w:ascii="Calibri" w:cs="Calibri" w:eastAsia="Calibri" w:hAnsi="Calibri"/>
          <w:b w:val="1"/>
          <w:rtl w:val="0"/>
        </w:rPr>
        <w:t xml:space="preserve">ut </w:t>
      </w:r>
      <w:ins w:author="Unknown" w:id="360" w:date="2018-03-01T11:59:41Z">
        <w:r w:rsidDel="00000000" w:rsidR="00000000" w:rsidRPr="00000000">
          <w:rPr>
            <w:rFonts w:ascii="Calibri" w:cs="Calibri" w:eastAsia="Calibri" w:hAnsi="Calibri"/>
            <w:b w:val="1"/>
            <w:rtl w:val="0"/>
          </w:rPr>
          <w:t xml:space="preserve">command </w:t>
        </w:r>
      </w:ins>
      <w:r w:rsidDel="00000000" w:rsidR="00000000" w:rsidRPr="00000000">
        <w:rPr>
          <w:rFonts w:ascii="Calibri" w:cs="Calibri" w:eastAsia="Calibri" w:hAnsi="Calibri"/>
          <w:b w:val="1"/>
          <w:rtl w:val="0"/>
        </w:rPr>
        <w:t xml:space="preserve">cannot </w:t>
      </w:r>
      <w:del w:author="Unknown" w:id="361" w:date="2018-03-01T11:59:50Z">
        <w:r w:rsidDel="00000000" w:rsidR="00000000" w:rsidRPr="00000000">
          <w:rPr>
            <w:rFonts w:ascii="Calibri" w:cs="Calibri" w:eastAsia="Calibri" w:hAnsi="Calibri"/>
            <w:b w:val="1"/>
            <w:rtl w:val="0"/>
          </w:rPr>
          <w:delText xml:space="preserve">be used </w:delText>
        </w:r>
      </w:del>
      <w:r w:rsidDel="00000000" w:rsidR="00000000" w:rsidRPr="00000000">
        <w:rPr>
          <w:rFonts w:ascii="Calibri" w:cs="Calibri" w:eastAsia="Calibri" w:hAnsi="Calibri"/>
          <w:b w:val="1"/>
          <w:rtl w:val="0"/>
        </w:rPr>
        <w:t xml:space="preserve">add multiple cell values.</w:t>
      </w:r>
    </w:p>
    <w:p w:rsidR="00000000" w:rsidDel="00000000" w:rsidP="00000000" w:rsidRDefault="00000000" w:rsidRPr="00000000" w14:paraId="000001C7">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1C8">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1C9">
      <w:pPr>
        <w:contextualSpacing w:val="0"/>
        <w:rPr>
          <w:rFonts w:ascii="Calibri" w:cs="Calibri" w:eastAsia="Calibri" w:hAnsi="Calibri"/>
        </w:rPr>
      </w:pPr>
      <w:r w:rsidDel="00000000" w:rsidR="00000000" w:rsidRPr="00000000">
        <w:rPr>
          <w:rFonts w:ascii="Calibri" w:cs="Calibri" w:eastAsia="Calibri" w:hAnsi="Calibri"/>
          <w:rtl w:val="0"/>
        </w:rPr>
        <w:t xml:space="preserve">Q5) Wh</w:t>
      </w:r>
      <w:ins w:author="Unknown" w:id="362" w:date="2018-03-01T12:00:05Z">
        <w:r w:rsidDel="00000000" w:rsidR="00000000" w:rsidRPr="00000000">
          <w:rPr>
            <w:rFonts w:ascii="Calibri" w:cs="Calibri" w:eastAsia="Calibri" w:hAnsi="Calibri"/>
            <w:rtl w:val="0"/>
          </w:rPr>
          <w:t xml:space="preserve">ich one of the following options</w:t>
        </w:r>
      </w:ins>
      <w:del w:author="Unknown" w:id="362" w:date="2018-03-01T12:00:05Z">
        <w:r w:rsidDel="00000000" w:rsidR="00000000" w:rsidRPr="00000000">
          <w:rPr>
            <w:rFonts w:ascii="Calibri" w:cs="Calibri" w:eastAsia="Calibri" w:hAnsi="Calibri"/>
            <w:rtl w:val="0"/>
          </w:rPr>
          <w:delText xml:space="preserve">at</w:delText>
        </w:r>
      </w:del>
      <w:r w:rsidDel="00000000" w:rsidR="00000000" w:rsidRPr="00000000">
        <w:rPr>
          <w:rFonts w:ascii="Calibri" w:cs="Calibri" w:eastAsia="Calibri" w:hAnsi="Calibri"/>
          <w:rtl w:val="0"/>
        </w:rPr>
        <w:t xml:space="preserve"> is not a mandatory parameter in a delete command</w:t>
      </w:r>
      <w:ins w:author="Unknown" w:id="363" w:date="2018-03-01T12:00:22Z">
        <w:r w:rsidDel="00000000" w:rsidR="00000000" w:rsidRPr="00000000">
          <w:rPr>
            <w:rFonts w:ascii="Calibri" w:cs="Calibri" w:eastAsia="Calibri" w:hAnsi="Calibri"/>
            <w:rtl w:val="0"/>
          </w:rPr>
          <w:t xml:space="preserve">?</w:t>
        </w:r>
      </w:ins>
      <w:r w:rsidDel="00000000" w:rsidR="00000000" w:rsidRPr="00000000">
        <w:rPr>
          <w:rtl w:val="0"/>
        </w:rPr>
      </w:r>
    </w:p>
    <w:p w:rsidR="00000000" w:rsidDel="00000000" w:rsidP="00000000" w:rsidRDefault="00000000" w:rsidRPr="00000000" w14:paraId="000001CA">
      <w:pPr>
        <w:numPr>
          <w:ilvl w:val="0"/>
          <w:numId w:val="48"/>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Table name</w:t>
      </w:r>
    </w:p>
    <w:p w:rsidR="00000000" w:rsidDel="00000000" w:rsidP="00000000" w:rsidRDefault="00000000" w:rsidRPr="00000000" w14:paraId="000001CB">
      <w:pPr>
        <w:numPr>
          <w:ilvl w:val="0"/>
          <w:numId w:val="48"/>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Timestamp version</w:t>
      </w:r>
    </w:p>
    <w:p w:rsidR="00000000" w:rsidDel="00000000" w:rsidP="00000000" w:rsidRDefault="00000000" w:rsidRPr="00000000" w14:paraId="000001CC">
      <w:pPr>
        <w:numPr>
          <w:ilvl w:val="0"/>
          <w:numId w:val="48"/>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Row key</w:t>
      </w:r>
    </w:p>
    <w:p w:rsidR="00000000" w:rsidDel="00000000" w:rsidP="00000000" w:rsidRDefault="00000000" w:rsidRPr="00000000" w14:paraId="000001CD">
      <w:pPr>
        <w:numPr>
          <w:ilvl w:val="0"/>
          <w:numId w:val="48"/>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Column Name</w:t>
      </w:r>
    </w:p>
    <w:p w:rsidR="00000000" w:rsidDel="00000000" w:rsidP="00000000" w:rsidRDefault="00000000" w:rsidRPr="00000000" w14:paraId="000001C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CF">
      <w:pPr>
        <w:numPr>
          <w:ilvl w:val="0"/>
          <w:numId w:val="1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‘a’ is incorrect. In every delete command</w:t>
      </w:r>
      <w:ins w:author="Unknown" w:id="364" w:date="2018-03-01T12:00:35Z">
        <w:r w:rsidDel="00000000" w:rsidR="00000000" w:rsidRPr="00000000">
          <w:rPr>
            <w:rFonts w:ascii="Calibri" w:cs="Calibri" w:eastAsia="Calibri" w:hAnsi="Calibri"/>
            <w:rtl w:val="0"/>
          </w:rPr>
          <w:t xml:space="preserve">, the</w:t>
        </w:r>
      </w:ins>
      <w:r w:rsidDel="00000000" w:rsidR="00000000" w:rsidRPr="00000000">
        <w:rPr>
          <w:rFonts w:ascii="Calibri" w:cs="Calibri" w:eastAsia="Calibri" w:hAnsi="Calibri"/>
          <w:rtl w:val="0"/>
        </w:rPr>
        <w:t xml:space="preserve"> table name has to be there.</w:t>
      </w:r>
    </w:p>
    <w:p w:rsidR="00000000" w:rsidDel="00000000" w:rsidP="00000000" w:rsidRDefault="00000000" w:rsidRPr="00000000" w14:paraId="000001D0">
      <w:pPr>
        <w:numPr>
          <w:ilvl w:val="0"/>
          <w:numId w:val="14"/>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 ‘b’ is correct. The version parameter in the delete command is optional. Every delete command must have the table name, row key</w:t>
      </w:r>
      <w:ins w:author="Unknown" w:id="365" w:date="2018-03-01T12:00:55Z">
        <w:r w:rsidDel="00000000" w:rsidR="00000000" w:rsidRPr="00000000">
          <w:rPr>
            <w:rFonts w:ascii="Calibri" w:cs="Calibri" w:eastAsia="Calibri" w:hAnsi="Calibri"/>
            <w:b w:val="1"/>
            <w:rtl w:val="0"/>
          </w:rPr>
          <w:t xml:space="preserve">,</w:t>
        </w:r>
      </w:ins>
      <w:r w:rsidDel="00000000" w:rsidR="00000000" w:rsidRPr="00000000">
        <w:rPr>
          <w:rFonts w:ascii="Calibri" w:cs="Calibri" w:eastAsia="Calibri" w:hAnsi="Calibri"/>
          <w:b w:val="1"/>
          <w:rtl w:val="0"/>
        </w:rPr>
        <w:t xml:space="preserve"> and column name.</w:t>
      </w:r>
    </w:p>
    <w:p w:rsidR="00000000" w:rsidDel="00000000" w:rsidP="00000000" w:rsidRDefault="00000000" w:rsidRPr="00000000" w14:paraId="000001D1">
      <w:pPr>
        <w:numPr>
          <w:ilvl w:val="0"/>
          <w:numId w:val="1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‘c’ is incorrect. In every delete command</w:t>
      </w:r>
      <w:ins w:author="Unknown" w:id="366" w:date="2018-03-01T12:01:20Z">
        <w:r w:rsidDel="00000000" w:rsidR="00000000" w:rsidRPr="00000000">
          <w:rPr>
            <w:rFonts w:ascii="Calibri" w:cs="Calibri" w:eastAsia="Calibri" w:hAnsi="Calibri"/>
            <w:rtl w:val="0"/>
          </w:rPr>
          <w:t xml:space="preserve">, the</w:t>
        </w:r>
      </w:ins>
      <w:r w:rsidDel="00000000" w:rsidR="00000000" w:rsidRPr="00000000">
        <w:rPr>
          <w:rFonts w:ascii="Calibri" w:cs="Calibri" w:eastAsia="Calibri" w:hAnsi="Calibri"/>
          <w:rtl w:val="0"/>
        </w:rPr>
        <w:t xml:space="preserve"> row key is mandatory.</w:t>
      </w:r>
    </w:p>
    <w:p w:rsidR="00000000" w:rsidDel="00000000" w:rsidP="00000000" w:rsidRDefault="00000000" w:rsidRPr="00000000" w14:paraId="000001D2">
      <w:pPr>
        <w:numPr>
          <w:ilvl w:val="0"/>
          <w:numId w:val="1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‘d’ is incorrect. In every delete command</w:t>
      </w:r>
      <w:ins w:author="Unknown" w:id="367" w:date="2018-03-01T12:01:31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w:t>
      </w:r>
      <w:ins w:author="Unknown" w:id="368" w:date="2018-03-01T12:01:33Z">
        <w:r w:rsidDel="00000000" w:rsidR="00000000" w:rsidRPr="00000000">
          <w:rPr>
            <w:rFonts w:ascii="Calibri" w:cs="Calibri" w:eastAsia="Calibri" w:hAnsi="Calibri"/>
            <w:rtl w:val="0"/>
          </w:rPr>
          <w:t xml:space="preserve">the </w:t>
        </w:r>
      </w:ins>
      <w:r w:rsidDel="00000000" w:rsidR="00000000" w:rsidRPr="00000000">
        <w:rPr>
          <w:rFonts w:ascii="Calibri" w:cs="Calibri" w:eastAsia="Calibri" w:hAnsi="Calibri"/>
          <w:rtl w:val="0"/>
        </w:rPr>
        <w:t xml:space="preserve">column name is mandatory.</w:t>
      </w:r>
    </w:p>
    <w:p w:rsidR="00000000" w:rsidDel="00000000" w:rsidP="00000000" w:rsidRDefault="00000000" w:rsidRPr="00000000" w14:paraId="000001D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D4">
      <w:pPr>
        <w:contextualSpacing w:val="0"/>
        <w:rPr>
          <w:rFonts w:ascii="Calibri" w:cs="Calibri" w:eastAsia="Calibri" w:hAnsi="Calibri"/>
        </w:rPr>
      </w:pPr>
      <w:r w:rsidDel="00000000" w:rsidR="00000000" w:rsidRPr="00000000">
        <w:rPr>
          <w:rFonts w:ascii="Calibri" w:cs="Calibri" w:eastAsia="Calibri" w:hAnsi="Calibri"/>
          <w:rtl w:val="0"/>
        </w:rPr>
        <w:t xml:space="preserve">Q6) Let’s assume </w:t>
      </w:r>
      <w:ins w:author="Unknown" w:id="369" w:date="2018-03-01T12:01:39Z">
        <w:r w:rsidDel="00000000" w:rsidR="00000000" w:rsidRPr="00000000">
          <w:rPr>
            <w:rFonts w:ascii="Calibri" w:cs="Calibri" w:eastAsia="Calibri" w:hAnsi="Calibri"/>
            <w:rtl w:val="0"/>
          </w:rPr>
          <w:t xml:space="preserve">that </w:t>
        </w:r>
      </w:ins>
      <w:r w:rsidDel="00000000" w:rsidR="00000000" w:rsidRPr="00000000">
        <w:rPr>
          <w:rFonts w:ascii="Calibri" w:cs="Calibri" w:eastAsia="Calibri" w:hAnsi="Calibri"/>
          <w:rtl w:val="0"/>
        </w:rPr>
        <w:t xml:space="preserve">the current state of the </w:t>
      </w:r>
      <w:ins w:author="Unknown" w:id="370" w:date="2018-03-01T12:01:45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Employee</w:t>
      </w:r>
      <w:ins w:author="Unknown" w:id="371" w:date="2018-03-01T12:01:47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table is</w:t>
      </w:r>
      <w:ins w:author="Unknown" w:id="372" w:date="2018-03-01T12:01:48Z">
        <w:r w:rsidDel="00000000" w:rsidR="00000000" w:rsidRPr="00000000">
          <w:rPr>
            <w:rFonts w:ascii="Calibri" w:cs="Calibri" w:eastAsia="Calibri" w:hAnsi="Calibri"/>
            <w:rtl w:val="0"/>
          </w:rPr>
          <w:t xml:space="preserve"> as follows:</w:t>
        </w:r>
      </w:ins>
      <w:r w:rsidDel="00000000" w:rsidR="00000000" w:rsidRPr="00000000">
        <w:rPr>
          <w:rFonts w:ascii="Calibri" w:cs="Calibri" w:eastAsia="Calibri" w:hAnsi="Calibri"/>
          <w:rtl w:val="0"/>
        </w:rPr>
        <w:t xml:space="preserve"> </w:t>
      </w:r>
    </w:p>
    <w:p w:rsidR="00000000" w:rsidDel="00000000" w:rsidP="00000000" w:rsidRDefault="00000000" w:rsidRPr="00000000" w14:paraId="000001D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D6">
      <w:pPr>
        <w:contextualSpacing w:val="0"/>
        <w:rPr>
          <w:rFonts w:ascii="Calibri" w:cs="Calibri" w:eastAsia="Calibri" w:hAnsi="Calibri"/>
        </w:rPr>
      </w:pPr>
      <w:r w:rsidDel="00000000" w:rsidR="00000000" w:rsidRPr="00000000">
        <w:rPr>
          <w:rtl w:val="0"/>
        </w:rPr>
      </w:r>
    </w:p>
    <w:tbl>
      <w:tblPr>
        <w:tblStyle w:val="Table7"/>
        <w:tblW w:w="8880.0" w:type="dxa"/>
        <w:jc w:val="left"/>
        <w:tblInd w:w="60.0" w:type="pct"/>
        <w:tblLayout w:type="fixed"/>
        <w:tblLook w:val="0600"/>
      </w:tblPr>
      <w:tblGrid>
        <w:gridCol w:w="1260"/>
        <w:gridCol w:w="1290"/>
        <w:gridCol w:w="1200"/>
        <w:gridCol w:w="1260"/>
        <w:gridCol w:w="1305"/>
        <w:gridCol w:w="1275"/>
        <w:gridCol w:w="1290"/>
        <w:tblGridChange w:id="0">
          <w:tblGrid>
            <w:gridCol w:w="1260"/>
            <w:gridCol w:w="1290"/>
            <w:gridCol w:w="1200"/>
            <w:gridCol w:w="1260"/>
            <w:gridCol w:w="1305"/>
            <w:gridCol w:w="1275"/>
            <w:gridCol w:w="129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1D7">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ROWID</w:t>
            </w:r>
          </w:p>
        </w:tc>
        <w:tc>
          <w:tcPr>
            <w:gridSpan w:val="2"/>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1D8">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Personal Details</w:t>
            </w:r>
          </w:p>
        </w:tc>
        <w:tc>
          <w:tcPr>
            <w:gridSpan w:val="4"/>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1DA">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Professional Details</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1DE">
            <w:pPr>
              <w:contextualSpacing w:val="0"/>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DF">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Name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E0">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Age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E1">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Company Name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E3">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Designation</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1E5">
            <w:pPr>
              <w:contextualSpacing w:val="0"/>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E6">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V1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E7">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V1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E8">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V1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E9">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V2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EA">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V1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EB">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V2</w:t>
            </w:r>
          </w:p>
        </w:tc>
      </w:tr>
      <w:tr>
        <w:trPr>
          <w:trHeight w:val="48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1EC">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ED">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Siddharth</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EE">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27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EF">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Wipro</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F0">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Infosys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F1">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Software Engineer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F2">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Systems Engineer</w:t>
            </w:r>
          </w:p>
        </w:tc>
      </w:tr>
      <w:tr>
        <w:trPr>
          <w:trHeight w:val="48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1F3">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F4">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Sandeep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F5">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27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F6">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ITC Infotech</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F7">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Accenture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F8">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Senior Business Analyst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F9">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 Business Analyst</w:t>
            </w:r>
          </w:p>
        </w:tc>
      </w:tr>
    </w:tbl>
    <w:p w:rsidR="00000000" w:rsidDel="00000000" w:rsidP="00000000" w:rsidRDefault="00000000" w:rsidRPr="00000000" w14:paraId="000001F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F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FC">
      <w:pPr>
        <w:contextualSpacing w:val="0"/>
        <w:rPr>
          <w:rFonts w:ascii="Calibri" w:cs="Calibri" w:eastAsia="Calibri" w:hAnsi="Calibri"/>
        </w:rPr>
      </w:pPr>
      <w:r w:rsidDel="00000000" w:rsidR="00000000" w:rsidRPr="00000000">
        <w:rPr>
          <w:rFonts w:ascii="Calibri" w:cs="Calibri" w:eastAsia="Calibri" w:hAnsi="Calibri"/>
          <w:rtl w:val="0"/>
        </w:rPr>
        <w:t xml:space="preserve">Wh</w:t>
      </w:r>
      <w:ins w:author="Unknown" w:id="373" w:date="2018-03-01T12:02:06Z">
        <w:r w:rsidDel="00000000" w:rsidR="00000000" w:rsidRPr="00000000">
          <w:rPr>
            <w:rFonts w:ascii="Calibri" w:cs="Calibri" w:eastAsia="Calibri" w:hAnsi="Calibri"/>
            <w:rtl w:val="0"/>
          </w:rPr>
          <w:t xml:space="preserve">ich one of the following commands</w:t>
        </w:r>
      </w:ins>
      <w:del w:author="Unknown" w:id="373" w:date="2018-03-01T12:02:06Z">
        <w:r w:rsidDel="00000000" w:rsidR="00000000" w:rsidRPr="00000000">
          <w:rPr>
            <w:rFonts w:ascii="Calibri" w:cs="Calibri" w:eastAsia="Calibri" w:hAnsi="Calibri"/>
            <w:rtl w:val="0"/>
          </w:rPr>
          <w:delText xml:space="preserve">at</w:delText>
        </w:r>
      </w:del>
      <w:r w:rsidDel="00000000" w:rsidR="00000000" w:rsidRPr="00000000">
        <w:rPr>
          <w:rFonts w:ascii="Calibri" w:cs="Calibri" w:eastAsia="Calibri" w:hAnsi="Calibri"/>
          <w:rtl w:val="0"/>
        </w:rPr>
        <w:t xml:space="preserve"> </w:t>
      </w:r>
      <w:ins w:author="Unknown" w:id="374" w:date="2018-03-01T12:02:26Z">
        <w:r w:rsidDel="00000000" w:rsidR="00000000" w:rsidRPr="00000000">
          <w:rPr>
            <w:rFonts w:ascii="Calibri" w:cs="Calibri" w:eastAsia="Calibri" w:hAnsi="Calibri"/>
            <w:rtl w:val="0"/>
          </w:rPr>
          <w:t xml:space="preserve">can</w:t>
        </w:r>
      </w:ins>
      <w:del w:author="Unknown" w:id="374" w:date="2018-03-01T12:02:26Z">
        <w:r w:rsidDel="00000000" w:rsidR="00000000" w:rsidRPr="00000000">
          <w:rPr>
            <w:rFonts w:ascii="Calibri" w:cs="Calibri" w:eastAsia="Calibri" w:hAnsi="Calibri"/>
            <w:rtl w:val="0"/>
          </w:rPr>
          <w:delText xml:space="preserve">is the correct command to</w:delText>
        </w:r>
      </w:del>
      <w:r w:rsidDel="00000000" w:rsidR="00000000" w:rsidRPr="00000000">
        <w:rPr>
          <w:rFonts w:ascii="Calibri" w:cs="Calibri" w:eastAsia="Calibri" w:hAnsi="Calibri"/>
          <w:rtl w:val="0"/>
        </w:rPr>
        <w:t xml:space="preserve"> delete </w:t>
      </w:r>
      <w:ins w:author="Unknown" w:id="375" w:date="2018-03-01T12:02:39Z">
        <w:r w:rsidDel="00000000" w:rsidR="00000000" w:rsidRPr="00000000">
          <w:rPr>
            <w:rFonts w:ascii="Calibri" w:cs="Calibri" w:eastAsia="Calibri" w:hAnsi="Calibri"/>
            <w:rtl w:val="0"/>
          </w:rPr>
          <w:t xml:space="preserve">the </w:t>
        </w:r>
      </w:ins>
      <w:r w:rsidDel="00000000" w:rsidR="00000000" w:rsidRPr="00000000">
        <w:rPr>
          <w:rFonts w:ascii="Calibri" w:cs="Calibri" w:eastAsia="Calibri" w:hAnsi="Calibri"/>
          <w:rtl w:val="0"/>
        </w:rPr>
        <w:t xml:space="preserve">V2 company name for </w:t>
      </w:r>
      <w:ins w:author="Unknown" w:id="376" w:date="2018-03-01T12:02:52Z">
        <w:r w:rsidDel="00000000" w:rsidR="00000000" w:rsidRPr="00000000">
          <w:rPr>
            <w:rFonts w:ascii="Calibri" w:cs="Calibri" w:eastAsia="Calibri" w:hAnsi="Calibri"/>
            <w:rtl w:val="0"/>
          </w:rPr>
          <w:t xml:space="preserve">the </w:t>
        </w:r>
      </w:ins>
      <w:r w:rsidDel="00000000" w:rsidR="00000000" w:rsidRPr="00000000">
        <w:rPr>
          <w:rFonts w:ascii="Calibri" w:cs="Calibri" w:eastAsia="Calibri" w:hAnsi="Calibri"/>
          <w:rtl w:val="0"/>
        </w:rPr>
        <w:t xml:space="preserve">employee ‘Siddharth’</w:t>
      </w:r>
      <w:ins w:author="Unknown" w:id="377" w:date="2018-03-01T12:02:54Z">
        <w:r w:rsidDel="00000000" w:rsidR="00000000" w:rsidRPr="00000000">
          <w:rPr>
            <w:rFonts w:ascii="Calibri" w:cs="Calibri" w:eastAsia="Calibri" w:hAnsi="Calibri"/>
            <w:rtl w:val="0"/>
          </w:rPr>
          <w:t xml:space="preserve">?</w:t>
        </w:r>
      </w:ins>
      <w:r w:rsidDel="00000000" w:rsidR="00000000" w:rsidRPr="00000000">
        <w:rPr>
          <w:rtl w:val="0"/>
        </w:rPr>
      </w:r>
    </w:p>
    <w:p w:rsidR="00000000" w:rsidDel="00000000" w:rsidP="00000000" w:rsidRDefault="00000000" w:rsidRPr="00000000" w14:paraId="000001F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FE">
      <w:pPr>
        <w:numPr>
          <w:ilvl w:val="0"/>
          <w:numId w:val="40"/>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w:t>
      </w:r>
      <w:r w:rsidDel="00000000" w:rsidR="00000000" w:rsidRPr="00000000">
        <w:rPr>
          <w:rFonts w:ascii="Calibri" w:cs="Calibri" w:eastAsia="Calibri" w:hAnsi="Calibri"/>
          <w:rtl w:val="0"/>
        </w:rPr>
        <w:t xml:space="preserve">elete ‘Employee’, ‘Siddharth’,’Professional Details:Company Name’, V2</w:t>
      </w:r>
    </w:p>
    <w:p w:rsidR="00000000" w:rsidDel="00000000" w:rsidP="00000000" w:rsidRDefault="00000000" w:rsidRPr="00000000" w14:paraId="000001FF">
      <w:pPr>
        <w:numPr>
          <w:ilvl w:val="0"/>
          <w:numId w:val="40"/>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w:t>
      </w:r>
      <w:r w:rsidDel="00000000" w:rsidR="00000000" w:rsidRPr="00000000">
        <w:rPr>
          <w:rFonts w:ascii="Calibri" w:cs="Calibri" w:eastAsia="Calibri" w:hAnsi="Calibri"/>
          <w:rtl w:val="0"/>
        </w:rPr>
        <w:t xml:space="preserve">elete ‘Employee’, ‘Siddharth’,Personal Details:Company Name’, V2</w:t>
      </w:r>
    </w:p>
    <w:p w:rsidR="00000000" w:rsidDel="00000000" w:rsidP="00000000" w:rsidRDefault="00000000" w:rsidRPr="00000000" w14:paraId="00000200">
      <w:pPr>
        <w:numPr>
          <w:ilvl w:val="0"/>
          <w:numId w:val="40"/>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b w:val="1"/>
          <w:rtl w:val="0"/>
        </w:rPr>
        <w:t xml:space="preserve">elete ‘Employee’, ’1’, ‘Professional Details:Company Name’, V2</w:t>
      </w:r>
    </w:p>
    <w:p w:rsidR="00000000" w:rsidDel="00000000" w:rsidP="00000000" w:rsidRDefault="00000000" w:rsidRPr="00000000" w14:paraId="00000201">
      <w:pPr>
        <w:numPr>
          <w:ilvl w:val="0"/>
          <w:numId w:val="40"/>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 delete ‘Employee’, ‘1’, ’Siddharth’, ‘Professional Details:Company Name’, V2</w:t>
      </w:r>
    </w:p>
    <w:p w:rsidR="00000000" w:rsidDel="00000000" w:rsidP="00000000" w:rsidRDefault="00000000" w:rsidRPr="00000000" w14:paraId="0000020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03">
      <w:pPr>
        <w:numPr>
          <w:ilvl w:val="0"/>
          <w:numId w:val="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 ‘a’ is incorrect. The second parameter in the delete command has to be a row</w:t>
      </w:r>
      <w:ins w:author="Unknown" w:id="378" w:date="2018-03-01T12:03:10Z">
        <w:r w:rsidDel="00000000" w:rsidR="00000000" w:rsidRPr="00000000">
          <w:rPr>
            <w:rFonts w:ascii="Calibri" w:cs="Calibri" w:eastAsia="Calibri" w:hAnsi="Calibri"/>
            <w:rtl w:val="0"/>
          </w:rPr>
          <w:t xml:space="preserve"> ID</w:t>
        </w:r>
      </w:ins>
      <w:del w:author="Unknown" w:id="378" w:date="2018-03-01T12:03:10Z">
        <w:r w:rsidDel="00000000" w:rsidR="00000000" w:rsidRPr="00000000">
          <w:rPr>
            <w:rFonts w:ascii="Calibri" w:cs="Calibri" w:eastAsia="Calibri" w:hAnsi="Calibri"/>
            <w:rtl w:val="0"/>
          </w:rPr>
          <w:delText xml:space="preserve">id</w:delText>
        </w:r>
      </w:del>
      <w:r w:rsidDel="00000000" w:rsidR="00000000" w:rsidRPr="00000000">
        <w:rPr>
          <w:rFonts w:ascii="Calibri" w:cs="Calibri" w:eastAsia="Calibri" w:hAnsi="Calibri"/>
          <w:rtl w:val="0"/>
        </w:rPr>
        <w:t xml:space="preserve">. </w:t>
      </w:r>
    </w:p>
    <w:p w:rsidR="00000000" w:rsidDel="00000000" w:rsidP="00000000" w:rsidRDefault="00000000" w:rsidRPr="00000000" w14:paraId="00000204">
      <w:pPr>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‘b’ is incorrect. The second parameter in the delete command has to be a row</w:t>
      </w:r>
      <w:ins w:author="Unknown" w:id="379" w:date="2018-03-01T12:03:13Z">
        <w:r w:rsidDel="00000000" w:rsidR="00000000" w:rsidRPr="00000000">
          <w:rPr>
            <w:rFonts w:ascii="Calibri" w:cs="Calibri" w:eastAsia="Calibri" w:hAnsi="Calibri"/>
            <w:rtl w:val="0"/>
          </w:rPr>
          <w:t xml:space="preserve"> ID</w:t>
        </w:r>
      </w:ins>
      <w:del w:author="Unknown" w:id="379" w:date="2018-03-01T12:03:13Z">
        <w:r w:rsidDel="00000000" w:rsidR="00000000" w:rsidRPr="00000000">
          <w:rPr>
            <w:rFonts w:ascii="Calibri" w:cs="Calibri" w:eastAsia="Calibri" w:hAnsi="Calibri"/>
            <w:rtl w:val="0"/>
          </w:rPr>
          <w:delText xml:space="preserve">id</w:delText>
        </w:r>
      </w:del>
      <w:r w:rsidDel="00000000" w:rsidR="00000000" w:rsidRPr="00000000">
        <w:rPr>
          <w:rFonts w:ascii="Calibri" w:cs="Calibri" w:eastAsia="Calibri" w:hAnsi="Calibri"/>
          <w:rtl w:val="0"/>
        </w:rPr>
        <w:t xml:space="preserve">. </w:t>
      </w:r>
    </w:p>
    <w:p w:rsidR="00000000" w:rsidDel="00000000" w:rsidP="00000000" w:rsidRDefault="00000000" w:rsidRPr="00000000" w14:paraId="00000205">
      <w:pPr>
        <w:numPr>
          <w:ilvl w:val="0"/>
          <w:numId w:val="5"/>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 ‘c’ is correct. The command is syntactically correct. This will run </w:t>
      </w:r>
      <w:ins w:author="Unknown" w:id="380" w:date="2018-03-01T12:03:25Z">
        <w:r w:rsidDel="00000000" w:rsidR="00000000" w:rsidRPr="00000000">
          <w:rPr>
            <w:rFonts w:ascii="Calibri" w:cs="Calibri" w:eastAsia="Calibri" w:hAnsi="Calibri"/>
            <w:b w:val="1"/>
            <w:rtl w:val="0"/>
          </w:rPr>
          <w:t xml:space="preserve">and produce the desired result</w:t>
        </w:r>
      </w:ins>
      <w:del w:author="Unknown" w:id="380" w:date="2018-03-01T12:03:25Z">
        <w:r w:rsidDel="00000000" w:rsidR="00000000" w:rsidRPr="00000000">
          <w:rPr>
            <w:rFonts w:ascii="Calibri" w:cs="Calibri" w:eastAsia="Calibri" w:hAnsi="Calibri"/>
            <w:b w:val="1"/>
            <w:rtl w:val="0"/>
          </w:rPr>
          <w:delText xml:space="preserve">fine</w:delText>
        </w:r>
      </w:del>
      <w:r w:rsidDel="00000000" w:rsidR="00000000" w:rsidRPr="00000000">
        <w:rPr>
          <w:rFonts w:ascii="Calibri" w:cs="Calibri" w:eastAsia="Calibri" w:hAnsi="Calibri"/>
          <w:b w:val="1"/>
          <w:rtl w:val="0"/>
        </w:rPr>
        <w:t xml:space="preserve">.</w:t>
      </w:r>
    </w:p>
    <w:p w:rsidR="00000000" w:rsidDel="00000000" w:rsidP="00000000" w:rsidRDefault="00000000" w:rsidRPr="00000000" w14:paraId="00000206">
      <w:pPr>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‘d’ is incorrect. An additional field </w:t>
      </w:r>
      <w:del w:author="Unknown" w:id="381" w:date="2018-03-01T12:03:38Z">
        <w:r w:rsidDel="00000000" w:rsidR="00000000" w:rsidRPr="00000000">
          <w:rPr>
            <w:rFonts w:ascii="Calibri" w:cs="Calibri" w:eastAsia="Calibri" w:hAnsi="Calibri"/>
            <w:rtl w:val="0"/>
          </w:rPr>
          <w:delText xml:space="preserve">i.e</w:delText>
        </w:r>
      </w:del>
      <w:ins w:author="Unknown" w:id="381" w:date="2018-03-01T12:03:38Z">
        <w:del w:author="Unknown" w:id="381" w:date="2018-03-01T12:03:38Z">
          <w:r w:rsidDel="00000000" w:rsidR="00000000" w:rsidRPr="00000000">
            <w:rPr>
              <w:rFonts w:ascii="Calibri" w:cs="Calibri" w:eastAsia="Calibri" w:hAnsi="Calibri"/>
              <w:rtl w:val="0"/>
            </w:rPr>
            <w:delText xml:space="preserve">.</w:delText>
          </w:r>
        </w:del>
      </w:ins>
      <w:del w:author="Unknown" w:id="381" w:date="2018-03-01T12:03:38Z">
        <w:r w:rsidDel="00000000" w:rsidR="00000000" w:rsidRPr="00000000">
          <w:rPr>
            <w:rFonts w:ascii="Calibri" w:cs="Calibri" w:eastAsia="Calibri" w:hAnsi="Calibri"/>
            <w:rtl w:val="0"/>
          </w:rPr>
          <w:delText xml:space="preserve"> </w:delText>
        </w:r>
      </w:del>
      <w:r w:rsidDel="00000000" w:rsidR="00000000" w:rsidRPr="00000000">
        <w:rPr>
          <w:rFonts w:ascii="Calibri" w:cs="Calibri" w:eastAsia="Calibri" w:hAnsi="Calibri"/>
          <w:rtl w:val="0"/>
        </w:rPr>
        <w:t xml:space="preserve">‘Siddharth’ is included</w:t>
      </w:r>
      <w:ins w:author="Unknown" w:id="382" w:date="2018-03-01T12:03:44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which is wrong</w:t>
      </w:r>
      <w:ins w:author="Unknown" w:id="383" w:date="2018-03-01T12:04:10Z">
        <w:r w:rsidDel="00000000" w:rsidR="00000000" w:rsidRPr="00000000">
          <w:rPr>
            <w:rFonts w:ascii="Calibri" w:cs="Calibri" w:eastAsia="Calibri" w:hAnsi="Calibri"/>
            <w:rtl w:val="0"/>
          </w:rPr>
          <w:t xml:space="preserve">.</w:t>
        </w:r>
      </w:ins>
      <w:r w:rsidDel="00000000" w:rsidR="00000000" w:rsidRPr="00000000">
        <w:rPr>
          <w:rtl w:val="0"/>
        </w:rPr>
      </w:r>
    </w:p>
    <w:p w:rsidR="00000000" w:rsidDel="00000000" w:rsidP="00000000" w:rsidRDefault="00000000" w:rsidRPr="00000000" w14:paraId="0000020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0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09">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Optional Project</w:t>
      </w:r>
    </w:p>
    <w:p w:rsidR="00000000" w:rsidDel="00000000" w:rsidP="00000000" w:rsidRDefault="00000000" w:rsidRPr="00000000" w14:paraId="0000020A">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20B">
      <w:pPr>
        <w:contextualSpacing w:val="0"/>
        <w:rPr>
          <w:rFonts w:ascii="Calibri" w:cs="Calibri" w:eastAsia="Calibri" w:hAnsi="Calibri"/>
        </w:rPr>
      </w:pPr>
      <w:r w:rsidDel="00000000" w:rsidR="00000000" w:rsidRPr="00000000">
        <w:rPr>
          <w:rFonts w:ascii="Calibri" w:cs="Calibri" w:eastAsia="Calibri" w:hAnsi="Calibri"/>
          <w:rtl w:val="0"/>
        </w:rPr>
        <w:t xml:space="preserve">Create a table named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Mobile_Subscribers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with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two </w:t>
      </w:r>
      <w:r w:rsidDel="00000000" w:rsidR="00000000" w:rsidRPr="00000000">
        <w:rPr>
          <w:rFonts w:ascii="Calibri" w:cs="Calibri" w:eastAsia="Calibri" w:hAnsi="Calibri"/>
          <w:rtl w:val="0"/>
        </w:rPr>
        <w:t xml:space="preserve">column families</w:t>
      </w:r>
      <w:r w:rsidDel="00000000" w:rsidR="00000000" w:rsidRPr="00000000">
        <w:rPr>
          <w:rFonts w:ascii="Calibri" w:cs="Calibri" w:eastAsia="Calibri" w:hAnsi="Calibri"/>
          <w:rtl w:val="0"/>
        </w:rPr>
        <w:t xml:space="preserve">, namely, ‘</w:t>
      </w:r>
      <w:r w:rsidDel="00000000" w:rsidR="00000000" w:rsidRPr="00000000">
        <w:rPr>
          <w:rFonts w:ascii="Calibri" w:cs="Calibri" w:eastAsia="Calibri" w:hAnsi="Calibri"/>
          <w:rtl w:val="0"/>
        </w:rPr>
        <w:t xml:space="preserve">Personal_Details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Plan_Details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Maintain the VERSION count</w:t>
      </w: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rtl w:val="0"/>
        </w:rPr>
        <w:t xml:space="preserve"> for the column family Personal_Details as 2 and Plan_Details as 5. Phone number</w:t>
      </w: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rtl w:val="0"/>
        </w:rPr>
        <w:t xml:space="preserve"> of the subscribers </w:t>
      </w:r>
      <w:r w:rsidDel="00000000" w:rsidR="00000000" w:rsidRPr="00000000">
        <w:rPr>
          <w:rFonts w:ascii="Calibri" w:cs="Calibri" w:eastAsia="Calibri" w:hAnsi="Calibri"/>
          <w:rtl w:val="0"/>
        </w:rPr>
        <w:t xml:space="preserve">are </w:t>
      </w:r>
      <w:r w:rsidDel="00000000" w:rsidR="00000000" w:rsidRPr="00000000">
        <w:rPr>
          <w:rFonts w:ascii="Calibri" w:cs="Calibri" w:eastAsia="Calibri" w:hAnsi="Calibri"/>
          <w:rtl w:val="0"/>
        </w:rPr>
        <w:t xml:space="preserve">to be used as row key</w:t>
      </w: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rtl w:val="0"/>
        </w:rPr>
        <w:t xml:space="preserve">.</w:t>
      </w:r>
    </w:p>
    <w:p w:rsidR="00000000" w:rsidDel="00000000" w:rsidP="00000000" w:rsidRDefault="00000000" w:rsidRPr="00000000" w14:paraId="0000020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0D">
      <w:pPr>
        <w:contextualSpacing w:val="0"/>
        <w:rPr>
          <w:rFonts w:ascii="Calibri" w:cs="Calibri" w:eastAsia="Calibri" w:hAnsi="Calibri"/>
        </w:rPr>
      </w:pPr>
      <w:r w:rsidDel="00000000" w:rsidR="00000000" w:rsidRPr="00000000">
        <w:rPr>
          <w:rFonts w:ascii="Calibri" w:cs="Calibri" w:eastAsia="Calibri" w:hAnsi="Calibri"/>
          <w:rtl w:val="0"/>
        </w:rPr>
        <w:t xml:space="preserve">Q</w:t>
      </w: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rtl w:val="0"/>
        </w:rPr>
        <w:t xml:space="preserve">) Add the data </w:t>
      </w:r>
      <w:r w:rsidDel="00000000" w:rsidR="00000000" w:rsidRPr="00000000">
        <w:rPr>
          <w:rFonts w:ascii="Calibri" w:cs="Calibri" w:eastAsia="Calibri" w:hAnsi="Calibri"/>
          <w:rtl w:val="0"/>
        </w:rPr>
        <w:t xml:space="preserve">mentioned below </w:t>
      </w:r>
      <w:r w:rsidDel="00000000" w:rsidR="00000000" w:rsidRPr="00000000">
        <w:rPr>
          <w:rFonts w:ascii="Calibri" w:cs="Calibri" w:eastAsia="Calibri" w:hAnsi="Calibri"/>
          <w:rtl w:val="0"/>
        </w:rPr>
        <w:t xml:space="preserve">into the table:</w:t>
      </w:r>
    </w:p>
    <w:p w:rsidR="00000000" w:rsidDel="00000000" w:rsidP="00000000" w:rsidRDefault="00000000" w:rsidRPr="00000000" w14:paraId="0000020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0F">
      <w:pPr>
        <w:numPr>
          <w:ilvl w:val="0"/>
          <w:numId w:val="2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7007989009(Row Key), </w:t>
      </w:r>
    </w:p>
    <w:p w:rsidR="00000000" w:rsidDel="00000000" w:rsidP="00000000" w:rsidRDefault="00000000" w:rsidRPr="00000000" w14:paraId="00000210">
      <w:pPr>
        <w:contextualSpacing w:val="0"/>
        <w:rPr>
          <w:rFonts w:ascii="Calibri" w:cs="Calibri" w:eastAsia="Calibri" w:hAnsi="Calibri"/>
        </w:rPr>
      </w:pPr>
      <w:r w:rsidDel="00000000" w:rsidR="00000000" w:rsidRPr="00000000">
        <w:rPr>
          <w:rFonts w:ascii="Calibri" w:cs="Calibri" w:eastAsia="Calibri" w:hAnsi="Calibri"/>
          <w:rtl w:val="0"/>
        </w:rPr>
        <w:t xml:space="preserve"> </w:t>
        <w:tab/>
        <w:t xml:space="preserve">Personal_Details:Name = ‘Rahul’, </w:t>
      </w:r>
    </w:p>
    <w:p w:rsidR="00000000" w:rsidDel="00000000" w:rsidP="00000000" w:rsidRDefault="00000000" w:rsidRPr="00000000" w14:paraId="00000211">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Personal_Details:Document_Type=’Aadhar’, Personal_Details:Document_Number=’100934561234’</w:t>
      </w:r>
    </w:p>
    <w:p w:rsidR="00000000" w:rsidDel="00000000" w:rsidP="00000000" w:rsidRDefault="00000000" w:rsidRPr="00000000" w14:paraId="00000212">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Plan_Details:Call_Plan=’149’</w:t>
      </w:r>
    </w:p>
    <w:p w:rsidR="00000000" w:rsidDel="00000000" w:rsidP="00000000" w:rsidRDefault="00000000" w:rsidRPr="00000000" w14:paraId="00000213">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Plan_Details:Data_Plan=’399’ </w:t>
      </w:r>
    </w:p>
    <w:p w:rsidR="00000000" w:rsidDel="00000000" w:rsidP="00000000" w:rsidRDefault="00000000" w:rsidRPr="00000000" w14:paraId="00000214">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b</w:t>
      </w:r>
      <w:r w:rsidDel="00000000" w:rsidR="00000000" w:rsidRPr="00000000">
        <w:rPr>
          <w:rFonts w:ascii="Calibri" w:cs="Calibri" w:eastAsia="Calibri" w:hAnsi="Calibri"/>
          <w:rtl w:val="0"/>
        </w:rPr>
        <w:t xml:space="preserve">. </w:t>
        <w:tab/>
        <w:t xml:space="preserve">8965969019(Row Key), </w:t>
      </w:r>
    </w:p>
    <w:p w:rsidR="00000000" w:rsidDel="00000000" w:rsidP="00000000" w:rsidRDefault="00000000" w:rsidRPr="00000000" w14:paraId="00000215">
      <w:pPr>
        <w:contextualSpacing w:val="0"/>
        <w:rPr>
          <w:rFonts w:ascii="Calibri" w:cs="Calibri" w:eastAsia="Calibri" w:hAnsi="Calibri"/>
        </w:rPr>
      </w:pPr>
      <w:r w:rsidDel="00000000" w:rsidR="00000000" w:rsidRPr="00000000">
        <w:rPr>
          <w:rFonts w:ascii="Calibri" w:cs="Calibri" w:eastAsia="Calibri" w:hAnsi="Calibri"/>
          <w:rtl w:val="0"/>
        </w:rPr>
        <w:t xml:space="preserve"> </w:t>
        <w:tab/>
        <w:t xml:space="preserve">Personal_Details:Name = ‘Sonia’, </w:t>
      </w:r>
    </w:p>
    <w:p w:rsidR="00000000" w:rsidDel="00000000" w:rsidP="00000000" w:rsidRDefault="00000000" w:rsidRPr="00000000" w14:paraId="00000216">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Personal_Details:Document_Type=’Aadhar’, Personal_Details:Document_Number=’232934568901’</w:t>
      </w:r>
    </w:p>
    <w:p w:rsidR="00000000" w:rsidDel="00000000" w:rsidP="00000000" w:rsidRDefault="00000000" w:rsidRPr="00000000" w14:paraId="00000217">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Plan_Details:Data_Plan=’499’</w:t>
      </w:r>
    </w:p>
    <w:p w:rsidR="00000000" w:rsidDel="00000000" w:rsidP="00000000" w:rsidRDefault="00000000" w:rsidRPr="00000000" w14:paraId="00000218">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w:t>
      </w:r>
      <w:r w:rsidDel="00000000" w:rsidR="00000000" w:rsidRPr="00000000">
        <w:rPr>
          <w:rFonts w:ascii="Calibri" w:cs="Calibri" w:eastAsia="Calibri" w:hAnsi="Calibri"/>
          <w:rtl w:val="0"/>
        </w:rPr>
        <w:t xml:space="preserve">.     98745654312(Row Key), </w:t>
      </w:r>
    </w:p>
    <w:p w:rsidR="00000000" w:rsidDel="00000000" w:rsidP="00000000" w:rsidRDefault="00000000" w:rsidRPr="00000000" w14:paraId="00000219">
      <w:pPr>
        <w:contextualSpacing w:val="0"/>
        <w:rPr>
          <w:rFonts w:ascii="Calibri" w:cs="Calibri" w:eastAsia="Calibri" w:hAnsi="Calibri"/>
        </w:rPr>
      </w:pPr>
      <w:r w:rsidDel="00000000" w:rsidR="00000000" w:rsidRPr="00000000">
        <w:rPr>
          <w:rFonts w:ascii="Calibri" w:cs="Calibri" w:eastAsia="Calibri" w:hAnsi="Calibri"/>
          <w:rtl w:val="0"/>
        </w:rPr>
        <w:t xml:space="preserve"> </w:t>
        <w:tab/>
        <w:t xml:space="preserve">Personal_Details:Name = ‘Hemraj’, </w:t>
      </w:r>
    </w:p>
    <w:p w:rsidR="00000000" w:rsidDel="00000000" w:rsidP="00000000" w:rsidRDefault="00000000" w:rsidRPr="00000000" w14:paraId="0000021A">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Personal_Details:Document_Type=’Passport’, Personal_Details:Document_Number=’HJ128MN’</w:t>
      </w:r>
    </w:p>
    <w:p w:rsidR="00000000" w:rsidDel="00000000" w:rsidP="00000000" w:rsidRDefault="00000000" w:rsidRPr="00000000" w14:paraId="0000021B">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Plan_Details:Call_Plan=’81’</w:t>
      </w:r>
    </w:p>
    <w:p w:rsidR="00000000" w:rsidDel="00000000" w:rsidP="00000000" w:rsidRDefault="00000000" w:rsidRPr="00000000" w14:paraId="0000021C">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w:t>
      </w:r>
      <w:r w:rsidDel="00000000" w:rsidR="00000000" w:rsidRPr="00000000">
        <w:rPr>
          <w:rFonts w:ascii="Calibri" w:cs="Calibri" w:eastAsia="Calibri" w:hAnsi="Calibri"/>
          <w:rtl w:val="0"/>
        </w:rPr>
        <w:t xml:space="preserve">.    98745654312(Row Key), </w:t>
      </w:r>
    </w:p>
    <w:p w:rsidR="00000000" w:rsidDel="00000000" w:rsidP="00000000" w:rsidRDefault="00000000" w:rsidRPr="00000000" w14:paraId="0000021D">
      <w:pPr>
        <w:contextualSpacing w:val="0"/>
        <w:rPr>
          <w:rFonts w:ascii="Calibri" w:cs="Calibri" w:eastAsia="Calibri" w:hAnsi="Calibri"/>
        </w:rPr>
      </w:pPr>
      <w:r w:rsidDel="00000000" w:rsidR="00000000" w:rsidRPr="00000000">
        <w:rPr>
          <w:rFonts w:ascii="Calibri" w:cs="Calibri" w:eastAsia="Calibri" w:hAnsi="Calibri"/>
          <w:rtl w:val="0"/>
        </w:rPr>
        <w:t xml:space="preserve"> </w:t>
        <w:tab/>
        <w:t xml:space="preserve">Personal_Details:Name = ‘Shalini’, </w:t>
      </w:r>
    </w:p>
    <w:p w:rsidR="00000000" w:rsidDel="00000000" w:rsidP="00000000" w:rsidRDefault="00000000" w:rsidRPr="00000000" w14:paraId="0000021E">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Personal_Details:Document_Type=’Passport’, Personal_Details:Document_Number=’HJ128MN’</w:t>
      </w:r>
    </w:p>
    <w:p w:rsidR="00000000" w:rsidDel="00000000" w:rsidP="00000000" w:rsidRDefault="00000000" w:rsidRPr="00000000" w14:paraId="0000021F">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Plan_Details:Call_Plan=’169’</w:t>
      </w:r>
    </w:p>
    <w:p w:rsidR="00000000" w:rsidDel="00000000" w:rsidP="00000000" w:rsidRDefault="00000000" w:rsidRPr="00000000" w14:paraId="00000220">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Plan_Details:Data_Plan=’399’</w:t>
      </w:r>
    </w:p>
    <w:p w:rsidR="00000000" w:rsidDel="00000000" w:rsidP="00000000" w:rsidRDefault="00000000" w:rsidRPr="00000000" w14:paraId="00000221">
      <w:pPr>
        <w:ind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22">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Q</w:t>
      </w: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rtl w:val="0"/>
        </w:rPr>
        <w:t xml:space="preserve">) </w:t>
      </w:r>
    </w:p>
    <w:p w:rsidR="00000000" w:rsidDel="00000000" w:rsidP="00000000" w:rsidRDefault="00000000" w:rsidRPr="00000000" w14:paraId="00000223">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24">
      <w:pPr>
        <w:numPr>
          <w:ilvl w:val="0"/>
          <w:numId w:val="18"/>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Let’s assume</w:t>
      </w:r>
      <w:r w:rsidDel="00000000" w:rsidR="00000000" w:rsidRPr="00000000">
        <w:rPr>
          <w:rFonts w:ascii="Calibri" w:cs="Calibri" w:eastAsia="Calibri" w:hAnsi="Calibri"/>
          <w:rtl w:val="0"/>
        </w:rPr>
        <w:t xml:space="preserve"> that</w:t>
      </w:r>
      <w:r w:rsidDel="00000000" w:rsidR="00000000" w:rsidRPr="00000000">
        <w:rPr>
          <w:rFonts w:ascii="Calibri" w:cs="Calibri" w:eastAsia="Calibri" w:hAnsi="Calibri"/>
          <w:rtl w:val="0"/>
        </w:rPr>
        <w:t xml:space="preserve"> after a month Rahul’s call plan </w:t>
      </w:r>
      <w:r w:rsidDel="00000000" w:rsidR="00000000" w:rsidRPr="00000000">
        <w:rPr>
          <w:rFonts w:ascii="Calibri" w:cs="Calibri" w:eastAsia="Calibri" w:hAnsi="Calibri"/>
          <w:rtl w:val="0"/>
        </w:rPr>
        <w:t xml:space="preserve">got </w:t>
      </w:r>
      <w:r w:rsidDel="00000000" w:rsidR="00000000" w:rsidRPr="00000000">
        <w:rPr>
          <w:rFonts w:ascii="Calibri" w:cs="Calibri" w:eastAsia="Calibri" w:hAnsi="Calibri"/>
          <w:rtl w:val="0"/>
        </w:rPr>
        <w:t xml:space="preserve">expired and he did not recharge. Update the new call plan to 0. Here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0 or non</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existence of the call_plan entry represents that the user is not </w:t>
      </w:r>
      <w:r w:rsidDel="00000000" w:rsidR="00000000" w:rsidRPr="00000000">
        <w:rPr>
          <w:rFonts w:ascii="Calibri" w:cs="Calibri" w:eastAsia="Calibri" w:hAnsi="Calibri"/>
          <w:rtl w:val="0"/>
        </w:rPr>
        <w:t xml:space="preserve">in possession of</w:t>
      </w:r>
      <w:r w:rsidDel="00000000" w:rsidR="00000000" w:rsidRPr="00000000">
        <w:rPr>
          <w:rFonts w:ascii="Calibri" w:cs="Calibri" w:eastAsia="Calibri" w:hAnsi="Calibri"/>
          <w:rtl w:val="0"/>
        </w:rPr>
        <w:t xml:space="preserve"> any active call plan.</w:t>
      </w:r>
    </w:p>
    <w:p w:rsidR="00000000" w:rsidDel="00000000" w:rsidP="00000000" w:rsidRDefault="00000000" w:rsidRPr="00000000" w14:paraId="00000225">
      <w:pPr>
        <w:numPr>
          <w:ilvl w:val="0"/>
          <w:numId w:val="18"/>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Sonia opts for a new data plan </w:t>
      </w:r>
      <w:r w:rsidDel="00000000" w:rsidR="00000000" w:rsidRPr="00000000">
        <w:rPr>
          <w:rFonts w:ascii="Calibri" w:cs="Calibri" w:eastAsia="Calibri" w:hAnsi="Calibri"/>
          <w:rtl w:val="0"/>
        </w:rPr>
        <w:t xml:space="preserve">of</w:t>
      </w:r>
      <w:r w:rsidDel="00000000" w:rsidR="00000000" w:rsidRPr="00000000">
        <w:rPr>
          <w:rFonts w:ascii="Calibri" w:cs="Calibri" w:eastAsia="Calibri" w:hAnsi="Calibri"/>
          <w:rtl w:val="0"/>
        </w:rPr>
        <w:t xml:space="preserve"> 599</w:t>
      </w:r>
      <w:r w:rsidDel="00000000" w:rsidR="00000000" w:rsidRPr="00000000">
        <w:rPr>
          <w:rFonts w:ascii="Calibri" w:cs="Calibri" w:eastAsia="Calibri" w:hAnsi="Calibri"/>
          <w:rtl w:val="0"/>
        </w:rPr>
        <w:t xml:space="preserve"> INR</w:t>
      </w:r>
      <w:r w:rsidDel="00000000" w:rsidR="00000000" w:rsidRPr="00000000">
        <w:rPr>
          <w:rFonts w:ascii="Calibri" w:cs="Calibri" w:eastAsia="Calibri" w:hAnsi="Calibri"/>
          <w:rtl w:val="0"/>
        </w:rPr>
        <w:t xml:space="preserve">. Update this in the table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226">
      <w:pPr>
        <w:numPr>
          <w:ilvl w:val="0"/>
          <w:numId w:val="18"/>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Hemraj opts for a new data plan of value 1099</w:t>
      </w:r>
      <w:r w:rsidDel="00000000" w:rsidR="00000000" w:rsidRPr="00000000">
        <w:rPr>
          <w:rFonts w:ascii="Calibri" w:cs="Calibri" w:eastAsia="Calibri" w:hAnsi="Calibri"/>
          <w:rtl w:val="0"/>
        </w:rPr>
        <w:t xml:space="preserve">. Update this in the table.</w:t>
      </w:r>
      <w:r w:rsidDel="00000000" w:rsidR="00000000" w:rsidRPr="00000000">
        <w:rPr>
          <w:rtl w:val="0"/>
        </w:rPr>
      </w:r>
    </w:p>
    <w:p w:rsidR="00000000" w:rsidDel="00000000" w:rsidP="00000000" w:rsidRDefault="00000000" w:rsidRPr="00000000" w14:paraId="00000227">
      <w:pPr>
        <w:numPr>
          <w:ilvl w:val="0"/>
          <w:numId w:val="18"/>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Shalini updates </w:t>
      </w:r>
      <w:r w:rsidDel="00000000" w:rsidR="00000000" w:rsidRPr="00000000">
        <w:rPr>
          <w:rFonts w:ascii="Calibri" w:cs="Calibri" w:eastAsia="Calibri" w:hAnsi="Calibri"/>
          <w:rtl w:val="0"/>
        </w:rPr>
        <w:t xml:space="preserve">her</w:t>
      </w:r>
      <w:r w:rsidDel="00000000" w:rsidR="00000000" w:rsidRPr="00000000">
        <w:rPr>
          <w:rFonts w:ascii="Calibri" w:cs="Calibri" w:eastAsia="Calibri" w:hAnsi="Calibri"/>
          <w:rtl w:val="0"/>
        </w:rPr>
        <w:t xml:space="preserve"> submitted document to Aadh</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ar</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rtl w:val="0"/>
        </w:rPr>
        <w:t xml:space="preserve">her A</w:t>
      </w:r>
      <w:r w:rsidDel="00000000" w:rsidR="00000000" w:rsidRPr="00000000">
        <w:rPr>
          <w:rFonts w:ascii="Calibri" w:cs="Calibri" w:eastAsia="Calibri" w:hAnsi="Calibri"/>
          <w:rtl w:val="0"/>
        </w:rPr>
        <w:t xml:space="preserve">adha</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r number </w:t>
      </w:r>
      <w:r w:rsidDel="00000000" w:rsidR="00000000" w:rsidRPr="00000000">
        <w:rPr>
          <w:rFonts w:ascii="Calibri" w:cs="Calibri" w:eastAsia="Calibri" w:hAnsi="Calibri"/>
          <w:rtl w:val="0"/>
        </w:rPr>
        <w:t xml:space="preserve">is</w:t>
      </w:r>
      <w:r w:rsidDel="00000000" w:rsidR="00000000" w:rsidRPr="00000000">
        <w:rPr>
          <w:rFonts w:ascii="Calibri" w:cs="Calibri" w:eastAsia="Calibri" w:hAnsi="Calibri"/>
          <w:rtl w:val="0"/>
        </w:rPr>
        <w:t xml:space="preserve"> 134267541235</w:t>
      </w:r>
      <w:r w:rsidDel="00000000" w:rsidR="00000000" w:rsidRPr="00000000">
        <w:rPr>
          <w:rFonts w:ascii="Calibri" w:cs="Calibri" w:eastAsia="Calibri" w:hAnsi="Calibri"/>
          <w:rtl w:val="0"/>
        </w:rPr>
        <w:t xml:space="preserve">. Update this in the table.</w:t>
      </w:r>
      <w:r w:rsidDel="00000000" w:rsidR="00000000" w:rsidRPr="00000000">
        <w:rPr>
          <w:rtl w:val="0"/>
        </w:rPr>
      </w:r>
    </w:p>
    <w:p w:rsidR="00000000" w:rsidDel="00000000" w:rsidP="00000000" w:rsidRDefault="00000000" w:rsidRPr="00000000" w14:paraId="0000022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29">
      <w:pPr>
        <w:contextualSpacing w:val="0"/>
        <w:rPr>
          <w:rFonts w:ascii="Calibri" w:cs="Calibri" w:eastAsia="Calibri" w:hAnsi="Calibri"/>
        </w:rPr>
      </w:pPr>
      <w:r w:rsidDel="00000000" w:rsidR="00000000" w:rsidRPr="00000000">
        <w:rPr>
          <w:rFonts w:ascii="Calibri" w:cs="Calibri" w:eastAsia="Calibri" w:hAnsi="Calibri"/>
          <w:rtl w:val="0"/>
        </w:rPr>
        <w:t xml:space="preserve">Q</w:t>
      </w: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rtl w:val="0"/>
        </w:rPr>
        <w:t xml:space="preserve">)  </w:t>
      </w:r>
    </w:p>
    <w:p w:rsidR="00000000" w:rsidDel="00000000" w:rsidP="00000000" w:rsidRDefault="00000000" w:rsidRPr="00000000" w14:paraId="0000022A">
      <w:pPr>
        <w:numPr>
          <w:ilvl w:val="0"/>
          <w:numId w:val="3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Fetch </w:t>
      </w: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rtl w:val="0"/>
        </w:rPr>
        <w:t xml:space="preserve">rows </w:t>
      </w:r>
      <w:r w:rsidDel="00000000" w:rsidR="00000000" w:rsidRPr="00000000">
        <w:rPr>
          <w:rFonts w:ascii="Calibri" w:cs="Calibri" w:eastAsia="Calibri" w:hAnsi="Calibri"/>
          <w:rtl w:val="0"/>
        </w:rPr>
        <w:t xml:space="preserve">for which the</w:t>
      </w:r>
      <w:r w:rsidDel="00000000" w:rsidR="00000000" w:rsidRPr="00000000">
        <w:rPr>
          <w:rFonts w:ascii="Calibri" w:cs="Calibri" w:eastAsia="Calibri" w:hAnsi="Calibri"/>
          <w:rtl w:val="0"/>
        </w:rPr>
        <w:t xml:space="preserve"> document type is Aadha</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r</w:t>
      </w:r>
    </w:p>
    <w:p w:rsidR="00000000" w:rsidDel="00000000" w:rsidP="00000000" w:rsidRDefault="00000000" w:rsidRPr="00000000" w14:paraId="0000022B">
      <w:pPr>
        <w:numPr>
          <w:ilvl w:val="0"/>
          <w:numId w:val="3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Fetch </w:t>
      </w: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rtl w:val="0"/>
        </w:rPr>
        <w:t xml:space="preserve">rows </w:t>
      </w:r>
      <w:r w:rsidDel="00000000" w:rsidR="00000000" w:rsidRPr="00000000">
        <w:rPr>
          <w:rFonts w:ascii="Calibri" w:cs="Calibri" w:eastAsia="Calibri" w:hAnsi="Calibri"/>
          <w:rtl w:val="0"/>
        </w:rPr>
        <w:t xml:space="preserve">for which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rtl w:val="0"/>
        </w:rPr>
        <w:t xml:space="preserve">document type is Passport</w:t>
      </w:r>
    </w:p>
    <w:p w:rsidR="00000000" w:rsidDel="00000000" w:rsidP="00000000" w:rsidRDefault="00000000" w:rsidRPr="00000000" w14:paraId="0000022C">
      <w:pPr>
        <w:numPr>
          <w:ilvl w:val="0"/>
          <w:numId w:val="3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Fetch all data present in the column Name</w:t>
      </w:r>
    </w:p>
    <w:p w:rsidR="00000000" w:rsidDel="00000000" w:rsidP="00000000" w:rsidRDefault="00000000" w:rsidRPr="00000000" w14:paraId="0000022D">
      <w:pPr>
        <w:numPr>
          <w:ilvl w:val="0"/>
          <w:numId w:val="3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Fetch all data present in the column family Plan_Details</w:t>
      </w:r>
    </w:p>
    <w:p w:rsidR="00000000" w:rsidDel="00000000" w:rsidP="00000000" w:rsidRDefault="00000000" w:rsidRPr="00000000" w14:paraId="0000022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2F">
      <w:pPr>
        <w:contextualSpacing w:val="0"/>
        <w:rPr>
          <w:rFonts w:ascii="Calibri" w:cs="Calibri" w:eastAsia="Calibri" w:hAnsi="Calibri"/>
        </w:rPr>
      </w:pPr>
      <w:r w:rsidDel="00000000" w:rsidR="00000000" w:rsidRPr="00000000">
        <w:rPr>
          <w:rFonts w:ascii="Calibri" w:cs="Calibri" w:eastAsia="Calibri" w:hAnsi="Calibri"/>
          <w:rtl w:val="0"/>
        </w:rPr>
        <w:t xml:space="preserve">Q</w:t>
      </w: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rtl w:val="0"/>
        </w:rPr>
        <w:t xml:space="preserve">)</w:t>
      </w:r>
    </w:p>
    <w:p w:rsidR="00000000" w:rsidDel="00000000" w:rsidP="00000000" w:rsidRDefault="00000000" w:rsidRPr="00000000" w14:paraId="00000230">
      <w:pPr>
        <w:numPr>
          <w:ilvl w:val="0"/>
          <w:numId w:val="1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Fetch </w:t>
      </w:r>
      <w:r w:rsidDel="00000000" w:rsidR="00000000" w:rsidRPr="00000000">
        <w:rPr>
          <w:rFonts w:ascii="Calibri" w:cs="Calibri" w:eastAsia="Calibri" w:hAnsi="Calibri"/>
          <w:rtl w:val="0"/>
        </w:rPr>
        <w:t xml:space="preserve">two</w:t>
      </w:r>
      <w:r w:rsidDel="00000000" w:rsidR="00000000" w:rsidRPr="00000000">
        <w:rPr>
          <w:rFonts w:ascii="Calibri" w:cs="Calibri" w:eastAsia="Calibri" w:hAnsi="Calibri"/>
          <w:rtl w:val="0"/>
        </w:rPr>
        <w:t xml:space="preserve"> versions </w:t>
      </w:r>
      <w:r w:rsidDel="00000000" w:rsidR="00000000" w:rsidRPr="00000000">
        <w:rPr>
          <w:rFonts w:ascii="Calibri" w:cs="Calibri" w:eastAsia="Calibri" w:hAnsi="Calibri"/>
          <w:rtl w:val="0"/>
        </w:rPr>
        <w:t xml:space="preserve">of the</w:t>
      </w:r>
      <w:r w:rsidDel="00000000" w:rsidR="00000000" w:rsidRPr="00000000">
        <w:rPr>
          <w:rFonts w:ascii="Calibri" w:cs="Calibri" w:eastAsia="Calibri" w:hAnsi="Calibri"/>
          <w:rtl w:val="0"/>
        </w:rPr>
        <w:t xml:space="preserve"> column Data_Plan</w:t>
      </w:r>
    </w:p>
    <w:p w:rsidR="00000000" w:rsidDel="00000000" w:rsidP="00000000" w:rsidRDefault="00000000" w:rsidRPr="00000000" w14:paraId="00000231">
      <w:pPr>
        <w:numPr>
          <w:ilvl w:val="0"/>
          <w:numId w:val="1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Fetch </w:t>
      </w:r>
      <w:r w:rsidDel="00000000" w:rsidR="00000000" w:rsidRPr="00000000">
        <w:rPr>
          <w:rFonts w:ascii="Calibri" w:cs="Calibri" w:eastAsia="Calibri" w:hAnsi="Calibri"/>
          <w:rtl w:val="0"/>
        </w:rPr>
        <w:t xml:space="preserve">two</w:t>
      </w:r>
      <w:r w:rsidDel="00000000" w:rsidR="00000000" w:rsidRPr="00000000">
        <w:rPr>
          <w:rFonts w:ascii="Calibri" w:cs="Calibri" w:eastAsia="Calibri" w:hAnsi="Calibri"/>
          <w:rtl w:val="0"/>
        </w:rPr>
        <w:t xml:space="preserve"> versions </w:t>
      </w:r>
      <w:r w:rsidDel="00000000" w:rsidR="00000000" w:rsidRPr="00000000">
        <w:rPr>
          <w:rFonts w:ascii="Calibri" w:cs="Calibri" w:eastAsia="Calibri" w:hAnsi="Calibri"/>
          <w:rtl w:val="0"/>
        </w:rPr>
        <w:t xml:space="preserve">of the </w:t>
      </w:r>
      <w:r w:rsidDel="00000000" w:rsidR="00000000" w:rsidRPr="00000000">
        <w:rPr>
          <w:rFonts w:ascii="Calibri" w:cs="Calibri" w:eastAsia="Calibri" w:hAnsi="Calibri"/>
          <w:rtl w:val="0"/>
        </w:rPr>
        <w:t xml:space="preserve"> column Call_Plan</w:t>
      </w:r>
    </w:p>
    <w:p w:rsidR="00000000" w:rsidDel="00000000" w:rsidP="00000000" w:rsidRDefault="00000000" w:rsidRPr="00000000" w14:paraId="00000232">
      <w:pPr>
        <w:numPr>
          <w:ilvl w:val="0"/>
          <w:numId w:val="1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Pick the earliest Call_Plan for Rahul</w:t>
      </w:r>
    </w:p>
    <w:p w:rsidR="00000000" w:rsidDel="00000000" w:rsidP="00000000" w:rsidRDefault="00000000" w:rsidRPr="00000000" w14:paraId="00000233">
      <w:pPr>
        <w:numPr>
          <w:ilvl w:val="0"/>
          <w:numId w:val="1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Pick the earliest data_plan for Sonia</w:t>
      </w:r>
    </w:p>
    <w:p w:rsidR="00000000" w:rsidDel="00000000" w:rsidP="00000000" w:rsidRDefault="00000000" w:rsidRPr="00000000" w14:paraId="00000234">
      <w:pPr>
        <w:numPr>
          <w:ilvl w:val="0"/>
          <w:numId w:val="1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Pick the earliest data_plan for Hemraj</w:t>
      </w:r>
    </w:p>
    <w:p w:rsidR="00000000" w:rsidDel="00000000" w:rsidP="00000000" w:rsidRDefault="00000000" w:rsidRPr="00000000" w14:paraId="00000235">
      <w:pPr>
        <w:numPr>
          <w:ilvl w:val="0"/>
          <w:numId w:val="1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Pick the earliest Document_Type for Shalini</w:t>
      </w:r>
    </w:p>
    <w:p w:rsidR="00000000" w:rsidDel="00000000" w:rsidP="00000000" w:rsidRDefault="00000000" w:rsidRPr="00000000" w14:paraId="0000023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37">
      <w:pPr>
        <w:contextualSpacing w:val="0"/>
        <w:rPr>
          <w:rFonts w:ascii="Calibri" w:cs="Calibri" w:eastAsia="Calibri" w:hAnsi="Calibri"/>
        </w:rPr>
      </w:pPr>
      <w:r w:rsidDel="00000000" w:rsidR="00000000" w:rsidRPr="00000000">
        <w:rPr>
          <w:rFonts w:ascii="Calibri" w:cs="Calibri" w:eastAsia="Calibri" w:hAnsi="Calibri"/>
          <w:rtl w:val="0"/>
        </w:rPr>
        <w:t xml:space="preserve">Q</w:t>
      </w: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rtl w:val="0"/>
        </w:rPr>
        <w:t xml:space="preserve">)</w:t>
      </w:r>
    </w:p>
    <w:p w:rsidR="00000000" w:rsidDel="00000000" w:rsidP="00000000" w:rsidRDefault="00000000" w:rsidRPr="00000000" w14:paraId="0000023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39">
      <w:pPr>
        <w:numPr>
          <w:ilvl w:val="0"/>
          <w:numId w:val="3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Delete the earliest Call_Plan for Rahul</w:t>
      </w:r>
    </w:p>
    <w:p w:rsidR="00000000" w:rsidDel="00000000" w:rsidP="00000000" w:rsidRDefault="00000000" w:rsidRPr="00000000" w14:paraId="0000023A">
      <w:pPr>
        <w:numPr>
          <w:ilvl w:val="0"/>
          <w:numId w:val="3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Delete the earliest data_plan for Sonia</w:t>
      </w:r>
    </w:p>
    <w:p w:rsidR="00000000" w:rsidDel="00000000" w:rsidP="00000000" w:rsidRDefault="00000000" w:rsidRPr="00000000" w14:paraId="0000023B">
      <w:pPr>
        <w:numPr>
          <w:ilvl w:val="0"/>
          <w:numId w:val="3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Delete the earliest data_plan for Hemraj</w:t>
      </w:r>
    </w:p>
    <w:p w:rsidR="00000000" w:rsidDel="00000000" w:rsidP="00000000" w:rsidRDefault="00000000" w:rsidRPr="00000000" w14:paraId="0000023C">
      <w:pPr>
        <w:numPr>
          <w:ilvl w:val="0"/>
          <w:numId w:val="3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Delete the earliest Document_Type for Shalini</w:t>
      </w:r>
    </w:p>
    <w:p w:rsidR="00000000" w:rsidDel="00000000" w:rsidP="00000000" w:rsidRDefault="00000000" w:rsidRPr="00000000" w14:paraId="0000023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3E">
      <w:pPr>
        <w:contextualSpacing w:val="0"/>
        <w:rPr>
          <w:rFonts w:ascii="Calibri" w:cs="Calibri" w:eastAsia="Calibri" w:hAnsi="Calibri"/>
        </w:rPr>
      </w:pPr>
      <w:r w:rsidDel="00000000" w:rsidR="00000000" w:rsidRPr="00000000">
        <w:rPr>
          <w:rFonts w:ascii="Calibri" w:cs="Calibri" w:eastAsia="Calibri" w:hAnsi="Calibri"/>
          <w:rtl w:val="0"/>
        </w:rPr>
        <w:t xml:space="preserve">Q</w:t>
      </w:r>
      <w:r w:rsidDel="00000000" w:rsidR="00000000" w:rsidRPr="00000000">
        <w:rPr>
          <w:rFonts w:ascii="Calibri" w:cs="Calibri" w:eastAsia="Calibri" w:hAnsi="Calibri"/>
          <w:rtl w:val="0"/>
        </w:rPr>
        <w:t xml:space="preserve">6</w:t>
      </w:r>
      <w:r w:rsidDel="00000000" w:rsidR="00000000" w:rsidRPr="00000000">
        <w:rPr>
          <w:rFonts w:ascii="Calibri" w:cs="Calibri" w:eastAsia="Calibri" w:hAnsi="Calibri"/>
          <w:rtl w:val="0"/>
        </w:rPr>
        <w:t xml:space="preserve">)</w:t>
      </w:r>
    </w:p>
    <w:p w:rsidR="00000000" w:rsidDel="00000000" w:rsidP="00000000" w:rsidRDefault="00000000" w:rsidRPr="00000000" w14:paraId="0000023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40">
      <w:pPr>
        <w:contextualSpacing w:val="0"/>
        <w:rPr>
          <w:rFonts w:ascii="Calibri" w:cs="Calibri" w:eastAsia="Calibri" w:hAnsi="Calibri"/>
        </w:rPr>
      </w:pPr>
      <w:r w:rsidDel="00000000" w:rsidR="00000000" w:rsidRPr="00000000">
        <w:rPr>
          <w:rFonts w:ascii="Calibri" w:cs="Calibri" w:eastAsia="Calibri" w:hAnsi="Calibri"/>
          <w:rtl w:val="0"/>
        </w:rPr>
        <w:t xml:space="preserve">Create a table </w:t>
      </w:r>
      <w:r w:rsidDel="00000000" w:rsidR="00000000" w:rsidRPr="00000000">
        <w:rPr>
          <w:rFonts w:ascii="Calibri" w:cs="Calibri" w:eastAsia="Calibri" w:hAnsi="Calibri"/>
          <w:rtl w:val="0"/>
        </w:rPr>
        <w:t xml:space="preserve">named ‘</w:t>
      </w:r>
      <w:r w:rsidDel="00000000" w:rsidR="00000000" w:rsidRPr="00000000">
        <w:rPr>
          <w:rFonts w:ascii="Calibri" w:cs="Calibri" w:eastAsia="Calibri" w:hAnsi="Calibri"/>
          <w:rtl w:val="0"/>
        </w:rPr>
        <w:t xml:space="preserve">Mobile_Subscribers1</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using the details </w:t>
      </w:r>
      <w:r w:rsidDel="00000000" w:rsidR="00000000" w:rsidRPr="00000000">
        <w:rPr>
          <w:rFonts w:ascii="Calibri" w:cs="Calibri" w:eastAsia="Calibri" w:hAnsi="Calibri"/>
          <w:rtl w:val="0"/>
        </w:rPr>
        <w:t xml:space="preserve">given above for the Mobile_Subscribers table </w:t>
      </w:r>
      <w:r w:rsidDel="00000000" w:rsidR="00000000" w:rsidRPr="00000000">
        <w:rPr>
          <w:rFonts w:ascii="Calibri" w:cs="Calibri" w:eastAsia="Calibri" w:hAnsi="Calibri"/>
          <w:rtl w:val="0"/>
        </w:rPr>
        <w:t xml:space="preserve">using </w:t>
      </w:r>
      <w:r w:rsidDel="00000000" w:rsidR="00000000" w:rsidRPr="00000000">
        <w:rPr>
          <w:rFonts w:ascii="Calibri" w:cs="Calibri" w:eastAsia="Calibri" w:hAnsi="Calibri"/>
          <w:rtl w:val="0"/>
        </w:rPr>
        <w:t xml:space="preserve">Java.</w:t>
      </w:r>
      <w:r w:rsidDel="00000000" w:rsidR="00000000" w:rsidRPr="00000000">
        <w:rPr>
          <w:rtl w:val="0"/>
        </w:rPr>
      </w:r>
    </w:p>
    <w:p w:rsidR="00000000" w:rsidDel="00000000" w:rsidP="00000000" w:rsidRDefault="00000000" w:rsidRPr="00000000" w14:paraId="0000024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42">
      <w:pPr>
        <w:contextualSpacing w:val="0"/>
        <w:rPr>
          <w:rFonts w:ascii="Calibri" w:cs="Calibri" w:eastAsia="Calibri" w:hAnsi="Calibri"/>
        </w:rPr>
      </w:pPr>
      <w:r w:rsidDel="00000000" w:rsidR="00000000" w:rsidRPr="00000000">
        <w:rPr>
          <w:rFonts w:ascii="Calibri" w:cs="Calibri" w:eastAsia="Calibri" w:hAnsi="Calibri"/>
          <w:rtl w:val="0"/>
        </w:rPr>
        <w:t xml:space="preserve">Q</w:t>
      </w:r>
      <w:r w:rsidDel="00000000" w:rsidR="00000000" w:rsidRPr="00000000">
        <w:rPr>
          <w:rFonts w:ascii="Calibri" w:cs="Calibri" w:eastAsia="Calibri" w:hAnsi="Calibri"/>
          <w:rtl w:val="0"/>
        </w:rPr>
        <w:t xml:space="preserve">7</w:t>
      </w:r>
      <w:r w:rsidDel="00000000" w:rsidR="00000000" w:rsidRPr="00000000">
        <w:rPr>
          <w:rFonts w:ascii="Calibri" w:cs="Calibri" w:eastAsia="Calibri" w:hAnsi="Calibri"/>
          <w:rtl w:val="0"/>
        </w:rPr>
        <w:t xml:space="preserve">) </w:t>
      </w:r>
    </w:p>
    <w:p w:rsidR="00000000" w:rsidDel="00000000" w:rsidP="00000000" w:rsidRDefault="00000000" w:rsidRPr="00000000" w14:paraId="0000024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44">
      <w:pPr>
        <w:contextualSpacing w:val="0"/>
        <w:rPr>
          <w:rFonts w:ascii="Calibri" w:cs="Calibri" w:eastAsia="Calibri" w:hAnsi="Calibri"/>
        </w:rPr>
      </w:pPr>
      <w:r w:rsidDel="00000000" w:rsidR="00000000" w:rsidRPr="00000000">
        <w:rPr>
          <w:rFonts w:ascii="Calibri" w:cs="Calibri" w:eastAsia="Calibri" w:hAnsi="Calibri"/>
          <w:rtl w:val="0"/>
        </w:rPr>
        <w:t xml:space="preserve">Insert</w:t>
      </w:r>
      <w:r w:rsidDel="00000000" w:rsidR="00000000" w:rsidRPr="00000000">
        <w:rPr>
          <w:rFonts w:ascii="Calibri" w:cs="Calibri" w:eastAsia="Calibri" w:hAnsi="Calibri"/>
          <w:rtl w:val="0"/>
        </w:rPr>
        <w:t xml:space="preserve"> all the data mentioned in </w:t>
      </w:r>
      <w:r w:rsidDel="00000000" w:rsidR="00000000" w:rsidRPr="00000000">
        <w:rPr>
          <w:rFonts w:ascii="Calibri" w:cs="Calibri" w:eastAsia="Calibri" w:hAnsi="Calibri"/>
          <w:rtl w:val="0"/>
        </w:rPr>
        <w:t xml:space="preserve">Q1</w:t>
      </w:r>
      <w:r w:rsidDel="00000000" w:rsidR="00000000" w:rsidRPr="00000000">
        <w:rPr>
          <w:rFonts w:ascii="Calibri" w:cs="Calibri" w:eastAsia="Calibri" w:hAnsi="Calibri"/>
          <w:rtl w:val="0"/>
        </w:rPr>
        <w:t xml:space="preserve"> into </w:t>
      </w: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rtl w:val="0"/>
        </w:rPr>
        <w:t xml:space="preserve">HBase table Mobile_Subscribers1 using Java</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14:paraId="0000024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46">
      <w:pPr>
        <w:contextualSpacing w:val="0"/>
        <w:rPr>
          <w:rFonts w:ascii="Calibri" w:cs="Calibri" w:eastAsia="Calibri" w:hAnsi="Calibri"/>
        </w:rPr>
      </w:pPr>
      <w:r w:rsidDel="00000000" w:rsidR="00000000" w:rsidRPr="00000000">
        <w:rPr>
          <w:rFonts w:ascii="Calibri" w:cs="Calibri" w:eastAsia="Calibri" w:hAnsi="Calibri"/>
          <w:rtl w:val="0"/>
        </w:rPr>
        <w:t xml:space="preserve">Q</w:t>
      </w:r>
      <w:r w:rsidDel="00000000" w:rsidR="00000000" w:rsidRPr="00000000">
        <w:rPr>
          <w:rFonts w:ascii="Calibri" w:cs="Calibri" w:eastAsia="Calibri" w:hAnsi="Calibri"/>
          <w:rtl w:val="0"/>
        </w:rPr>
        <w:t xml:space="preserve">8</w:t>
      </w:r>
      <w:r w:rsidDel="00000000" w:rsidR="00000000" w:rsidRPr="00000000">
        <w:rPr>
          <w:rFonts w:ascii="Calibri" w:cs="Calibri" w:eastAsia="Calibri" w:hAnsi="Calibri"/>
          <w:rtl w:val="0"/>
        </w:rPr>
        <w:t xml:space="preserve">)</w:t>
      </w:r>
    </w:p>
    <w:p w:rsidR="00000000" w:rsidDel="00000000" w:rsidP="00000000" w:rsidRDefault="00000000" w:rsidRPr="00000000" w14:paraId="0000024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48">
      <w:pPr>
        <w:contextualSpacing w:val="0"/>
        <w:rPr>
          <w:rFonts w:ascii="Calibri" w:cs="Calibri" w:eastAsia="Calibri" w:hAnsi="Calibri"/>
        </w:rPr>
      </w:pPr>
      <w:r w:rsidDel="00000000" w:rsidR="00000000" w:rsidRPr="00000000">
        <w:rPr>
          <w:rFonts w:ascii="Calibri" w:cs="Calibri" w:eastAsia="Calibri" w:hAnsi="Calibri"/>
          <w:rtl w:val="0"/>
        </w:rPr>
        <w:t xml:space="preserve">Carry out</w:t>
      </w:r>
      <w:r w:rsidDel="00000000" w:rsidR="00000000" w:rsidRPr="00000000">
        <w:rPr>
          <w:rFonts w:ascii="Calibri" w:cs="Calibri" w:eastAsia="Calibri" w:hAnsi="Calibri"/>
          <w:rtl w:val="0"/>
        </w:rPr>
        <w:t xml:space="preserve"> all the </w:t>
      </w:r>
      <w:r w:rsidDel="00000000" w:rsidR="00000000" w:rsidRPr="00000000">
        <w:rPr>
          <w:rFonts w:ascii="Calibri" w:cs="Calibri" w:eastAsia="Calibri" w:hAnsi="Calibri"/>
          <w:rtl w:val="0"/>
        </w:rPr>
        <w:t xml:space="preserve">afore</w:t>
      </w:r>
      <w:r w:rsidDel="00000000" w:rsidR="00000000" w:rsidRPr="00000000">
        <w:rPr>
          <w:rFonts w:ascii="Calibri" w:cs="Calibri" w:eastAsia="Calibri" w:hAnsi="Calibri"/>
          <w:rtl w:val="0"/>
        </w:rPr>
        <w:t xml:space="preserve">mentioned changes in Q</w:t>
      </w: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rtl w:val="0"/>
        </w:rPr>
        <w:t xml:space="preserve"> in </w:t>
      </w: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rtl w:val="0"/>
        </w:rPr>
        <w:t xml:space="preserve">HBase table Mobile_Subscribers2 using Java</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24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4A">
      <w:pPr>
        <w:contextualSpacing w:val="0"/>
        <w:rPr>
          <w:rFonts w:ascii="Calibri" w:cs="Calibri" w:eastAsia="Calibri" w:hAnsi="Calibri"/>
        </w:rPr>
      </w:pPr>
      <w:r w:rsidDel="00000000" w:rsidR="00000000" w:rsidRPr="00000000">
        <w:rPr>
          <w:rFonts w:ascii="Calibri" w:cs="Calibri" w:eastAsia="Calibri" w:hAnsi="Calibri"/>
          <w:rtl w:val="0"/>
        </w:rPr>
        <w:t xml:space="preserve">Q</w:t>
      </w:r>
      <w:r w:rsidDel="00000000" w:rsidR="00000000" w:rsidRPr="00000000">
        <w:rPr>
          <w:rFonts w:ascii="Calibri" w:cs="Calibri" w:eastAsia="Calibri" w:hAnsi="Calibri"/>
          <w:rtl w:val="0"/>
        </w:rPr>
        <w:t xml:space="preserve">9</w:t>
      </w:r>
      <w:r w:rsidDel="00000000" w:rsidR="00000000" w:rsidRPr="00000000">
        <w:rPr>
          <w:rFonts w:ascii="Calibri" w:cs="Calibri" w:eastAsia="Calibri" w:hAnsi="Calibri"/>
          <w:rtl w:val="0"/>
        </w:rPr>
        <w:t xml:space="preserve">)</w:t>
      </w:r>
    </w:p>
    <w:p w:rsidR="00000000" w:rsidDel="00000000" w:rsidP="00000000" w:rsidRDefault="00000000" w:rsidRPr="00000000" w14:paraId="0000024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4C">
      <w:pPr>
        <w:contextualSpacing w:val="0"/>
        <w:rPr>
          <w:rFonts w:ascii="Calibri" w:cs="Calibri" w:eastAsia="Calibri" w:hAnsi="Calibri"/>
        </w:rPr>
      </w:pPr>
      <w:r w:rsidDel="00000000" w:rsidR="00000000" w:rsidRPr="00000000">
        <w:rPr>
          <w:rFonts w:ascii="Calibri" w:cs="Calibri" w:eastAsia="Calibri" w:hAnsi="Calibri"/>
          <w:rtl w:val="0"/>
        </w:rPr>
        <w:t xml:space="preserve">Perform the delete tasks mentioned in Q</w:t>
      </w: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rtl w:val="0"/>
        </w:rPr>
        <w:t xml:space="preserve"> using </w:t>
      </w:r>
      <w:r w:rsidDel="00000000" w:rsidR="00000000" w:rsidRPr="00000000">
        <w:rPr>
          <w:rFonts w:ascii="Calibri" w:cs="Calibri" w:eastAsia="Calibri" w:hAnsi="Calibri"/>
          <w:rtl w:val="0"/>
        </w:rPr>
        <w:t xml:space="preserve">J</w:t>
      </w:r>
      <w:r w:rsidDel="00000000" w:rsidR="00000000" w:rsidRPr="00000000">
        <w:rPr>
          <w:rFonts w:ascii="Calibri" w:cs="Calibri" w:eastAsia="Calibri" w:hAnsi="Calibri"/>
          <w:rtl w:val="0"/>
        </w:rPr>
        <w:t xml:space="preserve">ava</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24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4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4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5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51">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52">
      <w:pPr>
        <w:ind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5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5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5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5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5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58">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5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5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5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5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5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5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60">
      <w:pPr>
        <w:contextualSpacing w:val="0"/>
        <w:rPr>
          <w:rFonts w:ascii="Calibri" w:cs="Calibri" w:eastAsia="Calibri" w:hAnsi="Calibri"/>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nknown" w:id="3" w:date="2018-03-01T09:37:28Z">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Availability?</w:t>
      </w:r>
    </w:p>
  </w:comment>
  <w:comment w:author="Unknown" w:id="5" w:date="2018-03-01T10:20:03Z">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wrong. Please verify the information being conveyed. Should it be that HBase does not follow any schema, and RDBMS the opposite, as indicated in the answer?</w:t>
      </w:r>
    </w:p>
  </w:comment>
  <w:comment w:author="Unknown" w:id="4" w:date="2018-03-01T10:03:32Z">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sentence...</w:t>
      </w:r>
    </w:p>
  </w:comment>
  <w:comment w:author="Unknown" w:id="2" w:date="2018-03-01T07:55:10Z">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w:t>
      </w:r>
    </w:p>
  </w:comment>
  <w:comment w:author="Unknown" w:id="0" w:date="2018-03-01T07:31:54Z">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question should ask the student to pick the answer that's true.</w:t>
      </w:r>
    </w:p>
  </w:comment>
  <w:comment w:author="Unknown" w:id="1" w:date="2018-03-01T07:32:25Z">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following highlighted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is true.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